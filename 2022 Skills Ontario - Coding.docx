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3568" w14:textId="5883B805" w:rsidR="0057044F" w:rsidRDefault="0025005E" w:rsidP="0057044F">
      <w:pPr>
        <w:pStyle w:val="Normal1"/>
        <w:rPr>
          <w:rFonts w:asciiTheme="minorHAnsi" w:eastAsia="Calibri" w:hAnsiTheme="minorHAnsi" w:cstheme="minorHAnsi"/>
          <w:b/>
          <w:bCs/>
          <w:i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B61B97" wp14:editId="46B88798">
                <wp:simplePos x="0" y="0"/>
                <wp:positionH relativeFrom="margin">
                  <wp:posOffset>-1041621</wp:posOffset>
                </wp:positionH>
                <wp:positionV relativeFrom="paragraph">
                  <wp:posOffset>-914388</wp:posOffset>
                </wp:positionV>
                <wp:extent cx="8011600" cy="3041495"/>
                <wp:effectExtent l="0" t="0" r="8890" b="698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1600" cy="3041495"/>
                          <a:chOff x="1061196" y="1051463"/>
                          <a:chExt cx="80118" cy="30417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0" t="46115" r="3520" b="-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501" y="1051463"/>
                            <a:ext cx="79746" cy="30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77964" y="1051463"/>
                            <a:ext cx="46808" cy="12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7242" y="1051463"/>
                            <a:ext cx="66011" cy="28124"/>
                          </a:xfrm>
                          <a:prstGeom prst="rect">
                            <a:avLst/>
                          </a:prstGeom>
                          <a:solidFill>
                            <a:srgbClr val="262626">
                              <a:alpha val="75000"/>
                            </a:srgbClr>
                          </a:solidFill>
                          <a:ln w="25400">
                            <a:solidFill>
                              <a:srgbClr val="0C0C0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1302" y="1059452"/>
                            <a:ext cx="80012" cy="155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61196" y="1058912"/>
                            <a:ext cx="79703" cy="1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E68741" w14:textId="0A008A06" w:rsidR="005D053B" w:rsidRPr="0025005E" w:rsidRDefault="005D053B" w:rsidP="0057044F">
                              <w:pPr>
                                <w:jc w:val="center"/>
                                <w:rPr>
                                  <w:rFonts w:ascii="Open Sans Condensed" w:hAnsi="Open Sans Condensed" w:cs="Open Sans Condensed"/>
                                  <w:color w:val="0D388F"/>
                                  <w:sz w:val="44"/>
                                  <w:szCs w:val="44"/>
                                  <w:lang w:val="pt-BR"/>
                                </w:rPr>
                              </w:pPr>
                              <w:r w:rsidRPr="0025005E">
                                <w:rPr>
                                  <w:rFonts w:ascii="Open Sans Condensed" w:hAnsi="Open Sans Condensed" w:cs="Open Sans Condensed"/>
                                  <w:sz w:val="44"/>
                                  <w:szCs w:val="44"/>
                                  <w:lang w:val="pt-BR"/>
                                </w:rPr>
                                <w:t>202</w:t>
                              </w:r>
                              <w:r w:rsidR="000D6D35">
                                <w:rPr>
                                  <w:rFonts w:ascii="Open Sans Condensed" w:hAnsi="Open Sans Condensed" w:cs="Open Sans Condensed"/>
                                  <w:sz w:val="44"/>
                                  <w:szCs w:val="44"/>
                                  <w:lang w:val="pt-BR"/>
                                </w:rPr>
                                <w:t>2</w:t>
                              </w:r>
                              <w:r w:rsidRPr="0025005E">
                                <w:rPr>
                                  <w:rFonts w:ascii="Open Sans Condensed" w:hAnsi="Open Sans Condensed" w:cs="Open Sans Condensed"/>
                                  <w:sz w:val="44"/>
                                  <w:szCs w:val="44"/>
                                  <w:lang w:val="pt-BR"/>
                                </w:rPr>
                                <w:t xml:space="preserve"> VIRTUAL SKILLS ONTARIO CONTESTS</w:t>
                              </w:r>
                              <w:r w:rsidRPr="0025005E">
                                <w:rPr>
                                  <w:rFonts w:ascii="Open Sans Condensed" w:hAnsi="Open Sans Condensed" w:cs="Open Sans Condensed"/>
                                  <w:sz w:val="44"/>
                                  <w:szCs w:val="44"/>
                                  <w:lang w:val="pt-BR"/>
                                </w:rPr>
                                <w:br/>
                              </w:r>
                              <w:r w:rsidRPr="0025005E">
                                <w:rPr>
                                  <w:rFonts w:ascii="Open Sans Condensed" w:hAnsi="Open Sans Condensed" w:cs="Open Sans Condensed"/>
                                  <w:caps/>
                                  <w:color w:val="0D388F"/>
                                  <w:sz w:val="44"/>
                                  <w:szCs w:val="44"/>
                                  <w:lang w:val="pt-BR"/>
                                </w:rPr>
                                <w:t>les Olympiades virtuelles 202</w:t>
                              </w:r>
                              <w:r w:rsidR="000D6D35">
                                <w:rPr>
                                  <w:rFonts w:ascii="Open Sans Condensed" w:hAnsi="Open Sans Condensed" w:cs="Open Sans Condensed"/>
                                  <w:caps/>
                                  <w:color w:val="0D388F"/>
                                  <w:sz w:val="44"/>
                                  <w:szCs w:val="44"/>
                                  <w:lang w:val="pt-BR"/>
                                </w:rPr>
                                <w:t>2</w:t>
                              </w:r>
                              <w:r w:rsidRPr="0025005E">
                                <w:rPr>
                                  <w:rFonts w:ascii="Open Sans Condensed" w:hAnsi="Open Sans Condensed" w:cs="Open Sans Condensed"/>
                                  <w:caps/>
                                  <w:color w:val="0D388F"/>
                                  <w:sz w:val="44"/>
                                  <w:szCs w:val="44"/>
                                  <w:lang w:val="pt-BR"/>
                                </w:rPr>
                                <w:t xml:space="preserve"> de Compétences Ontario </w:t>
                              </w:r>
                            </w:p>
                            <w:p w14:paraId="75DF9616" w14:textId="22D68F3D" w:rsidR="005D053B" w:rsidRDefault="00B60C94" w:rsidP="0057044F">
                              <w:pPr>
                                <w:jc w:val="center"/>
                                <w:rPr>
                                  <w:rFonts w:ascii="Open Sans Condensed" w:hAnsi="Open Sans Condensed" w:cs="Open Sans Condensed"/>
                                  <w:color w:val="0D388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Open Sans Condensed" w:hAnsi="Open Sans Condensed" w:cs="Open Sans Condensed"/>
                                  <w:sz w:val="36"/>
                                  <w:szCs w:val="36"/>
                                </w:rPr>
                                <w:t>CODING</w:t>
                              </w:r>
                              <w:r w:rsidR="005D053B">
                                <w:rPr>
                                  <w:rFonts w:ascii="Open Sans Condensed" w:hAnsi="Open Sans Condensed" w:cs="Open Sans Condensed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 Condensed" w:hAnsi="Open Sans Condensed" w:cs="Open Sans Condensed"/>
                                  <w:sz w:val="36"/>
                                  <w:szCs w:val="36"/>
                                </w:rPr>
                                <w:t>/ PROGRAMMATION</w:t>
                              </w:r>
                              <w:r w:rsidR="005D053B">
                                <w:rPr>
                                  <w:rFonts w:ascii="Open Sans Condensed" w:hAnsi="Open Sans Condensed" w:cs="Open Sans Condensed"/>
                                  <w:sz w:val="36"/>
                                  <w:szCs w:val="36"/>
                                </w:rPr>
                                <w:br/>
                                <w:t xml:space="preserve"> </w:t>
                              </w:r>
                              <w:r w:rsidR="005D053B">
                                <w:rPr>
                                  <w:rFonts w:ascii="Open Sans Condensed" w:hAnsi="Open Sans Condensed" w:cs="Open Sans Condensed"/>
                                  <w:color w:val="0D388F"/>
                                  <w:sz w:val="36"/>
                                  <w:szCs w:val="36"/>
                                </w:rPr>
                                <w:t xml:space="preserve">TI APPLICATION LOGICIELLE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66932" y="1076183"/>
                            <a:ext cx="70276" cy="3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F1F080" w14:textId="6659A444" w:rsidR="000D6D35" w:rsidRPr="00A212D4" w:rsidRDefault="00A212D4" w:rsidP="000D6D35">
                              <w:pPr>
                                <w:spacing w:after="280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212D4"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Thursday</w:t>
                              </w:r>
                              <w:r w:rsidR="000D6D35" w:rsidRPr="00A212D4"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, April 2</w:t>
                              </w:r>
                              <w:r w:rsidRPr="00A212D4"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0D6D35" w:rsidRPr="00A212D4"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24"/>
                                  <w:szCs w:val="24"/>
                                </w:rPr>
                                <w:t>, 2022</w:t>
                              </w:r>
                            </w:p>
                            <w:p w14:paraId="62847E11" w14:textId="2E2CE24A" w:rsidR="005D053B" w:rsidRDefault="005D053B" w:rsidP="0025005E">
                              <w:pPr>
                                <w:spacing w:after="280"/>
                                <w:jc w:val="center"/>
                                <w:rPr>
                                  <w:rFonts w:ascii="Open Sans Light" w:hAnsi="Open Sans Light" w:cs="Open Sans Light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 descr="White Logo - 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178" y="1052173"/>
                            <a:ext cx="11124" cy="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61B97" id="Group 15" o:spid="_x0000_s1026" style="position:absolute;margin-left:-82pt;margin-top:-1in;width:630.85pt;height:239.5pt;z-index:251661312;mso-position-horizontal-relative:margin" coordorigin="10611,10514" coordsize="801,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0615;top:10514;width:797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" fillcolor="#5b9bd5" strokecolor="black [0]" strokeweight="2pt">
                  <v:imagedata r:id="rId12" o:title="" croptop="30222f" cropbottom="-107f" cropleft="1429f" cropright="2307f"/>
                  <v:shadow color="black [0]"/>
                </v:shape>
                <v:rect id="Rectangle 17" o:spid="_x0000_s1028" style="position:absolute;left:10779;top:10514;width:46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" stroked="f" strokecolor="black [0]" strokeweight="2pt">
                  <v:shadow color="black [0]"/>
                  <v:textbox inset="2.88pt,2.88pt,2.88pt,2.88pt"/>
                </v:rect>
                <v:rect id="Rectangle 18" o:spid="_x0000_s1029" style="position:absolute;left:10672;top:10514;width:66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" fillcolor="#262626" strokecolor="#0c0c0c" strokeweight="2pt">
                  <v:fill opacity="49087f"/>
                  <v:shadow color="black [0]"/>
                  <v:textbox inset="2.88pt,2.88pt,2.88pt,2.88pt"/>
                </v:rect>
                <v:rect id="Rectangle 19" o:spid="_x0000_s1030" style="position:absolute;left:10613;top:10594;width:80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" fillcolor="#d9d9d9" stroked="f" strokecolor="black [0]" strokeweight="2pt">
                  <v:shadow color="black [0]"/>
                  <v:textbox inset="2.88pt,2.88pt,2.88pt,2.88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1" type="#_x0000_t202" style="position:absolute;left:10611;top:10589;width:79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1BE68741" w14:textId="0A008A06" w:rsidR="005D053B" w:rsidRPr="0025005E" w:rsidRDefault="005D053B" w:rsidP="0057044F">
                        <w:pPr>
                          <w:jc w:val="center"/>
                          <w:rPr>
                            <w:rFonts w:ascii="Open Sans Condensed" w:hAnsi="Open Sans Condensed" w:cs="Open Sans Condensed"/>
                            <w:color w:val="0D388F"/>
                            <w:sz w:val="44"/>
                            <w:szCs w:val="44"/>
                            <w:lang w:val="pt-BR"/>
                          </w:rPr>
                        </w:pPr>
                        <w:r w:rsidRPr="0025005E">
                          <w:rPr>
                            <w:rFonts w:ascii="Open Sans Condensed" w:hAnsi="Open Sans Condensed" w:cs="Open Sans Condensed"/>
                            <w:sz w:val="44"/>
                            <w:szCs w:val="44"/>
                            <w:lang w:val="pt-BR"/>
                          </w:rPr>
                          <w:t>202</w:t>
                        </w:r>
                        <w:r w:rsidR="000D6D35">
                          <w:rPr>
                            <w:rFonts w:ascii="Open Sans Condensed" w:hAnsi="Open Sans Condensed" w:cs="Open Sans Condensed"/>
                            <w:sz w:val="44"/>
                            <w:szCs w:val="44"/>
                            <w:lang w:val="pt-BR"/>
                          </w:rPr>
                          <w:t>2</w:t>
                        </w:r>
                        <w:r w:rsidRPr="0025005E">
                          <w:rPr>
                            <w:rFonts w:ascii="Open Sans Condensed" w:hAnsi="Open Sans Condensed" w:cs="Open Sans Condensed"/>
                            <w:sz w:val="44"/>
                            <w:szCs w:val="44"/>
                            <w:lang w:val="pt-BR"/>
                          </w:rPr>
                          <w:t xml:space="preserve"> VIRTUAL SKILLS ONTARIO CONTESTS</w:t>
                        </w:r>
                        <w:r w:rsidRPr="0025005E">
                          <w:rPr>
                            <w:rFonts w:ascii="Open Sans Condensed" w:hAnsi="Open Sans Condensed" w:cs="Open Sans Condensed"/>
                            <w:sz w:val="44"/>
                            <w:szCs w:val="44"/>
                            <w:lang w:val="pt-BR"/>
                          </w:rPr>
                          <w:br/>
                        </w:r>
                        <w:r w:rsidRPr="0025005E">
                          <w:rPr>
                            <w:rFonts w:ascii="Open Sans Condensed" w:hAnsi="Open Sans Condensed" w:cs="Open Sans Condensed"/>
                            <w:caps/>
                            <w:color w:val="0D388F"/>
                            <w:sz w:val="44"/>
                            <w:szCs w:val="44"/>
                            <w:lang w:val="pt-BR"/>
                          </w:rPr>
                          <w:t>les Olympiades virtuelles 202</w:t>
                        </w:r>
                        <w:r w:rsidR="000D6D35">
                          <w:rPr>
                            <w:rFonts w:ascii="Open Sans Condensed" w:hAnsi="Open Sans Condensed" w:cs="Open Sans Condensed"/>
                            <w:caps/>
                            <w:color w:val="0D388F"/>
                            <w:sz w:val="44"/>
                            <w:szCs w:val="44"/>
                            <w:lang w:val="pt-BR"/>
                          </w:rPr>
                          <w:t>2</w:t>
                        </w:r>
                        <w:r w:rsidRPr="0025005E">
                          <w:rPr>
                            <w:rFonts w:ascii="Open Sans Condensed" w:hAnsi="Open Sans Condensed" w:cs="Open Sans Condensed"/>
                            <w:caps/>
                            <w:color w:val="0D388F"/>
                            <w:sz w:val="44"/>
                            <w:szCs w:val="44"/>
                            <w:lang w:val="pt-BR"/>
                          </w:rPr>
                          <w:t xml:space="preserve"> de Compétences Ontario </w:t>
                        </w:r>
                      </w:p>
                      <w:p w14:paraId="75DF9616" w14:textId="22D68F3D" w:rsidR="005D053B" w:rsidRDefault="00B60C94" w:rsidP="0057044F">
                        <w:pPr>
                          <w:jc w:val="center"/>
                          <w:rPr>
                            <w:rFonts w:ascii="Open Sans Condensed" w:hAnsi="Open Sans Condensed" w:cs="Open Sans Condensed"/>
                            <w:color w:val="0D388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Open Sans Condensed" w:hAnsi="Open Sans Condensed" w:cs="Open Sans Condensed"/>
                            <w:sz w:val="36"/>
                            <w:szCs w:val="36"/>
                          </w:rPr>
                          <w:t>CODING</w:t>
                        </w:r>
                        <w:r w:rsidR="005D053B">
                          <w:rPr>
                            <w:rFonts w:ascii="Open Sans Condensed" w:hAnsi="Open Sans Condensed" w:cs="Open Sans Condensed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Open Sans Condensed" w:hAnsi="Open Sans Condensed" w:cs="Open Sans Condensed"/>
                            <w:sz w:val="36"/>
                            <w:szCs w:val="36"/>
                          </w:rPr>
                          <w:t>/ PROGRAMMATION</w:t>
                        </w:r>
                        <w:r w:rsidR="005D053B">
                          <w:rPr>
                            <w:rFonts w:ascii="Open Sans Condensed" w:hAnsi="Open Sans Condensed" w:cs="Open Sans Condensed"/>
                            <w:sz w:val="36"/>
                            <w:szCs w:val="36"/>
                          </w:rPr>
                          <w:br/>
                          <w:t xml:space="preserve"> </w:t>
                        </w:r>
                        <w:r w:rsidR="005D053B">
                          <w:rPr>
                            <w:rFonts w:ascii="Open Sans Condensed" w:hAnsi="Open Sans Condensed" w:cs="Open Sans Condensed"/>
                            <w:color w:val="0D388F"/>
                            <w:sz w:val="36"/>
                            <w:szCs w:val="36"/>
                          </w:rPr>
                          <w:t xml:space="preserve">TI APPLICATION LOGICIELLE </w:t>
                        </w:r>
                      </w:p>
                    </w:txbxContent>
                  </v:textbox>
                </v:shape>
                <v:shape id="Text Box 21" o:spid="_x0000_s1032" type="#_x0000_t202" style="position:absolute;left:10669;top:10761;width:703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0AF1F080" w14:textId="6659A444" w:rsidR="000D6D35" w:rsidRPr="00A212D4" w:rsidRDefault="00A212D4" w:rsidP="000D6D35">
                        <w:pPr>
                          <w:spacing w:after="280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A212D4">
                          <w:rPr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Thursday</w:t>
                        </w:r>
                        <w:r w:rsidR="000D6D35" w:rsidRPr="00A212D4">
                          <w:rPr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, April 2</w:t>
                        </w:r>
                        <w:r w:rsidRPr="00A212D4">
                          <w:rPr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8</w:t>
                        </w:r>
                        <w:r w:rsidR="000D6D35" w:rsidRPr="00A212D4">
                          <w:rPr>
                            <w:rFonts w:ascii="Open Sans Light" w:hAnsi="Open Sans Light" w:cs="Open Sans Light"/>
                            <w:color w:val="FFFFFF" w:themeColor="background1"/>
                            <w:sz w:val="24"/>
                            <w:szCs w:val="24"/>
                          </w:rPr>
                          <w:t>, 2022</w:t>
                        </w:r>
                      </w:p>
                      <w:p w14:paraId="62847E11" w14:textId="2E2CE24A" w:rsidR="005D053B" w:rsidRDefault="005D053B" w:rsidP="0025005E">
                        <w:pPr>
                          <w:spacing w:after="280"/>
                          <w:jc w:val="center"/>
                          <w:rPr>
                            <w:rFonts w:ascii="Open Sans Light" w:hAnsi="Open Sans Light" w:cs="Open Sans Light"/>
                            <w:color w:val="FFFFF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2" o:spid="_x0000_s1033" type="#_x0000_t75" alt="White Logo - Transparent" style="position:absolute;left:10941;top:10521;width:112;height: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" fillcolor="#5b9bd5" strokecolor="black [0]" strokeweight="2pt">
                  <v:imagedata r:id="rId13" o:title="White Logo - Transparent"/>
                  <v:shadow color="black [0]"/>
                </v:shape>
                <w10:wrap anchorx="margin"/>
              </v:group>
            </w:pict>
          </mc:Fallback>
        </mc:AlternateContent>
      </w:r>
    </w:p>
    <w:p w14:paraId="70EDBB08" w14:textId="45549277" w:rsidR="0057044F" w:rsidRDefault="0057044F" w:rsidP="0057044F">
      <w:pPr>
        <w:pStyle w:val="Normal1"/>
        <w:rPr>
          <w:rFonts w:asciiTheme="minorHAnsi" w:eastAsia="Calibri" w:hAnsiTheme="minorHAnsi" w:cstheme="minorHAnsi"/>
          <w:b/>
          <w:bCs/>
          <w:i/>
          <w:sz w:val="28"/>
          <w:szCs w:val="28"/>
        </w:rPr>
      </w:pPr>
    </w:p>
    <w:p w14:paraId="6B2D2374" w14:textId="31947493" w:rsidR="0057044F" w:rsidRDefault="0057044F" w:rsidP="0057044F">
      <w:pPr>
        <w:pStyle w:val="Normal1"/>
        <w:rPr>
          <w:rFonts w:asciiTheme="minorHAnsi" w:eastAsia="Calibri" w:hAnsiTheme="minorHAnsi" w:cstheme="minorHAnsi"/>
          <w:b/>
          <w:bCs/>
          <w:i/>
          <w:sz w:val="28"/>
          <w:szCs w:val="28"/>
        </w:rPr>
      </w:pPr>
    </w:p>
    <w:p w14:paraId="7DD7546D" w14:textId="04C019CA" w:rsidR="0057044F" w:rsidRDefault="0057044F" w:rsidP="0068648C">
      <w:pPr>
        <w:pStyle w:val="Heading1"/>
        <w:rPr>
          <w:rFonts w:eastAsia="Calibri"/>
        </w:rPr>
      </w:pPr>
    </w:p>
    <w:p w14:paraId="48CECF16" w14:textId="77777777" w:rsidR="0057044F" w:rsidRDefault="0057044F" w:rsidP="0068648C">
      <w:pPr>
        <w:pStyle w:val="Heading1"/>
        <w:rPr>
          <w:rFonts w:eastAsia="Calibri"/>
        </w:rPr>
      </w:pPr>
    </w:p>
    <w:p w14:paraId="6F1D4C4B" w14:textId="77777777" w:rsidR="0057044F" w:rsidRDefault="0057044F" w:rsidP="0068648C">
      <w:pPr>
        <w:pStyle w:val="Heading1"/>
        <w:rPr>
          <w:rFonts w:eastAsia="Calibri"/>
        </w:rPr>
      </w:pPr>
    </w:p>
    <w:p w14:paraId="754ED049" w14:textId="77777777" w:rsidR="0057044F" w:rsidRPr="0057044F" w:rsidRDefault="0057044F" w:rsidP="0057044F"/>
    <w:p w14:paraId="7DCAB106" w14:textId="5A56FADD" w:rsidR="00DD43EA" w:rsidRPr="00635608" w:rsidRDefault="00620785" w:rsidP="00A41998">
      <w:pPr>
        <w:pStyle w:val="Heading1"/>
        <w:spacing w:after="240"/>
        <w:rPr>
          <w:rFonts w:eastAsia="Calibri"/>
          <w:b/>
          <w:bCs/>
          <w:sz w:val="36"/>
          <w:szCs w:val="36"/>
        </w:rPr>
      </w:pPr>
      <w:r w:rsidRPr="00635608">
        <w:rPr>
          <w:rFonts w:eastAsia="Calibri"/>
          <w:b/>
          <w:bCs/>
          <w:sz w:val="36"/>
          <w:szCs w:val="36"/>
        </w:rPr>
        <w:t>Welcome to the Competition!</w:t>
      </w:r>
    </w:p>
    <w:p w14:paraId="57EE57EB" w14:textId="576EF60B" w:rsidR="0025005E" w:rsidRDefault="0025005E" w:rsidP="00A41998">
      <w:pPr>
        <w:pStyle w:val="Heading1"/>
        <w:spacing w:after="240" w:line="240" w:lineRule="auto"/>
        <w:jc w:val="both"/>
        <w:rPr>
          <w:rFonts w:eastAsia="Calibri"/>
          <w:sz w:val="24"/>
          <w:szCs w:val="24"/>
        </w:rPr>
      </w:pPr>
      <w:r w:rsidRPr="0025005E">
        <w:rPr>
          <w:rFonts w:eastAsia="Calibri"/>
          <w:sz w:val="24"/>
          <w:szCs w:val="24"/>
        </w:rPr>
        <w:t xml:space="preserve">The purpose of this contest is to evaluate your understanding and </w:t>
      </w:r>
      <w:r w:rsidR="00B60C94">
        <w:rPr>
          <w:rFonts w:eastAsia="Calibri"/>
          <w:sz w:val="24"/>
          <w:szCs w:val="24"/>
        </w:rPr>
        <w:t xml:space="preserve">ability in solving a problem using </w:t>
      </w:r>
      <w:r w:rsidR="00D03047">
        <w:rPr>
          <w:rFonts w:eastAsia="Calibri"/>
          <w:sz w:val="24"/>
          <w:szCs w:val="24"/>
        </w:rPr>
        <w:t xml:space="preserve">the </w:t>
      </w:r>
      <w:r w:rsidR="00B60C94" w:rsidRPr="00495492">
        <w:rPr>
          <w:rFonts w:eastAsia="Calibri"/>
          <w:sz w:val="24"/>
          <w:szCs w:val="24"/>
        </w:rPr>
        <w:t xml:space="preserve">software as well as displaying coding skills. </w:t>
      </w:r>
      <w:r w:rsidR="0068409B" w:rsidRPr="00495492">
        <w:rPr>
          <w:rFonts w:eastAsia="Calibri"/>
          <w:sz w:val="24"/>
          <w:szCs w:val="24"/>
        </w:rPr>
        <w:t xml:space="preserve">Different </w:t>
      </w:r>
      <w:r w:rsidRPr="00495492">
        <w:rPr>
          <w:rFonts w:eastAsia="Calibri"/>
          <w:sz w:val="24"/>
          <w:szCs w:val="24"/>
        </w:rPr>
        <w:t xml:space="preserve">projects have been developed that will require you to </w:t>
      </w:r>
      <w:r w:rsidR="00D03047">
        <w:rPr>
          <w:rFonts w:eastAsia="Calibri"/>
          <w:sz w:val="24"/>
          <w:szCs w:val="24"/>
        </w:rPr>
        <w:t>build</w:t>
      </w:r>
      <w:r w:rsidR="00B60C94" w:rsidRPr="00495492">
        <w:rPr>
          <w:rFonts w:eastAsia="Calibri"/>
          <w:sz w:val="24"/>
          <w:szCs w:val="24"/>
        </w:rPr>
        <w:t xml:space="preserve"> flowcharts and create programs.</w:t>
      </w:r>
    </w:p>
    <w:p w14:paraId="700C075F" w14:textId="77777777" w:rsidR="00635608" w:rsidRPr="00635608" w:rsidRDefault="00635608" w:rsidP="00A41998">
      <w:pPr>
        <w:jc w:val="both"/>
        <w:rPr>
          <w:rFonts w:asciiTheme="majorHAnsi" w:eastAsia="Calibri" w:hAnsiTheme="majorHAnsi" w:cstheme="majorBidi"/>
          <w:b/>
          <w:color w:val="2F5496" w:themeColor="accent1" w:themeShade="BF"/>
          <w:sz w:val="12"/>
          <w:szCs w:val="12"/>
        </w:rPr>
      </w:pPr>
    </w:p>
    <w:p w14:paraId="23CB4288" w14:textId="1C5077E9" w:rsidR="00A41998" w:rsidRDefault="00B60C94" w:rsidP="00A41998">
      <w:pPr>
        <w:jc w:val="both"/>
        <w:rPr>
          <w:rFonts w:asciiTheme="majorHAnsi" w:eastAsia="Calibri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="Calibri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Competition </w:t>
      </w:r>
      <w:r w:rsidR="00A41998" w:rsidRPr="00635608">
        <w:rPr>
          <w:rFonts w:asciiTheme="majorHAnsi" w:eastAsia="Calibri" w:hAnsiTheme="majorHAnsi" w:cstheme="majorBidi"/>
          <w:b/>
          <w:color w:val="2F5496" w:themeColor="accent1" w:themeShade="BF"/>
          <w:sz w:val="32"/>
          <w:szCs w:val="32"/>
          <w:u w:val="single"/>
        </w:rPr>
        <w:t>Description</w:t>
      </w:r>
    </w:p>
    <w:p w14:paraId="5614DB5E" w14:textId="77777777" w:rsidR="00686FAC" w:rsidRPr="00686FAC" w:rsidRDefault="00686FAC" w:rsidP="00A41998">
      <w:pPr>
        <w:jc w:val="both"/>
        <w:rPr>
          <w:rFonts w:asciiTheme="majorHAnsi" w:eastAsia="Calibri" w:hAnsiTheme="majorHAnsi" w:cstheme="majorBidi"/>
          <w:b/>
          <w:color w:val="2F5496" w:themeColor="accent1" w:themeShade="BF"/>
          <w:sz w:val="24"/>
          <w:szCs w:val="24"/>
          <w:u w:val="single"/>
        </w:rPr>
      </w:pPr>
    </w:p>
    <w:p w14:paraId="43BA2DBB" w14:textId="785E741C" w:rsidR="00635608" w:rsidRPr="006D772A" w:rsidRDefault="00B60C94" w:rsidP="00E4048A">
      <w:pPr>
        <w:jc w:val="both"/>
        <w:rPr>
          <w:rFonts w:asciiTheme="majorHAnsi" w:hAnsiTheme="majorHAnsi" w:cstheme="majorHAnsi"/>
          <w:sz w:val="24"/>
          <w:szCs w:val="24"/>
        </w:rPr>
      </w:pPr>
      <w:r w:rsidRPr="006D772A">
        <w:rPr>
          <w:rFonts w:asciiTheme="majorHAnsi" w:hAnsiTheme="majorHAnsi" w:cstheme="majorHAnsi"/>
          <w:sz w:val="24"/>
          <w:szCs w:val="24"/>
        </w:rPr>
        <w:t>Welcome to the 202</w:t>
      </w:r>
      <w:r w:rsidR="000D6D35" w:rsidRPr="006D772A">
        <w:rPr>
          <w:rFonts w:asciiTheme="majorHAnsi" w:hAnsiTheme="majorHAnsi" w:cstheme="majorHAnsi"/>
          <w:sz w:val="24"/>
          <w:szCs w:val="24"/>
        </w:rPr>
        <w:t>2</w:t>
      </w:r>
      <w:r w:rsidRPr="006D772A">
        <w:rPr>
          <w:rFonts w:asciiTheme="majorHAnsi" w:hAnsiTheme="majorHAnsi" w:cstheme="majorHAnsi"/>
          <w:sz w:val="24"/>
          <w:szCs w:val="24"/>
        </w:rPr>
        <w:t xml:space="preserve"> Virtual Skills Ontario Coding Contest. As a competitor, you should be prepared </w:t>
      </w:r>
      <w:r w:rsidR="00686FAC" w:rsidRPr="006D772A">
        <w:rPr>
          <w:rFonts w:asciiTheme="majorHAnsi" w:hAnsiTheme="majorHAnsi" w:cstheme="majorHAnsi"/>
          <w:sz w:val="24"/>
          <w:szCs w:val="24"/>
        </w:rPr>
        <w:t xml:space="preserve">to use your own computer with </w:t>
      </w:r>
      <w:r w:rsidR="00D03047" w:rsidRPr="006D772A">
        <w:rPr>
          <w:rFonts w:asciiTheme="majorHAnsi" w:hAnsiTheme="majorHAnsi" w:cstheme="majorHAnsi"/>
          <w:sz w:val="24"/>
          <w:szCs w:val="24"/>
        </w:rPr>
        <w:t xml:space="preserve">an </w:t>
      </w:r>
      <w:r w:rsidR="00686FAC" w:rsidRPr="006D772A">
        <w:rPr>
          <w:rFonts w:asciiTheme="majorHAnsi" w:hAnsiTheme="majorHAnsi" w:cstheme="majorHAnsi"/>
          <w:sz w:val="24"/>
          <w:szCs w:val="24"/>
        </w:rPr>
        <w:t>internet connection operating with Windows or Mac. You are allowed to use the following programming languages: C#, C++, C, and JAVA.</w:t>
      </w:r>
    </w:p>
    <w:p w14:paraId="454043C2" w14:textId="792841E2" w:rsidR="00686FAC" w:rsidRPr="006D772A" w:rsidRDefault="00686FAC" w:rsidP="00E4048A">
      <w:pPr>
        <w:jc w:val="both"/>
        <w:rPr>
          <w:rFonts w:asciiTheme="majorHAnsi" w:hAnsiTheme="majorHAnsi" w:cstheme="majorHAnsi"/>
          <w:sz w:val="24"/>
          <w:szCs w:val="24"/>
        </w:rPr>
      </w:pPr>
      <w:r w:rsidRPr="006D772A">
        <w:rPr>
          <w:rFonts w:asciiTheme="majorHAnsi" w:hAnsiTheme="majorHAnsi" w:cstheme="majorHAnsi"/>
          <w:sz w:val="24"/>
          <w:szCs w:val="24"/>
        </w:rPr>
        <w:t xml:space="preserve">If you are using C#, C++, or C, you should ensure that your code is openable in Visual Studio. </w:t>
      </w:r>
    </w:p>
    <w:p w14:paraId="187464AE" w14:textId="2B74835B" w:rsidR="00686FAC" w:rsidRPr="006D772A" w:rsidRDefault="00686FAC" w:rsidP="00E4048A">
      <w:pPr>
        <w:jc w:val="both"/>
        <w:rPr>
          <w:rFonts w:asciiTheme="majorHAnsi" w:hAnsiTheme="majorHAnsi" w:cstheme="majorHAnsi"/>
          <w:sz w:val="24"/>
          <w:szCs w:val="24"/>
        </w:rPr>
      </w:pPr>
      <w:r w:rsidRPr="006D772A">
        <w:rPr>
          <w:rFonts w:asciiTheme="majorHAnsi" w:hAnsiTheme="majorHAnsi" w:cstheme="majorHAnsi"/>
          <w:sz w:val="24"/>
          <w:szCs w:val="24"/>
        </w:rPr>
        <w:t xml:space="preserve">JAVA projects are required to use and submit a </w:t>
      </w:r>
      <w:r w:rsidRPr="006D772A">
        <w:rPr>
          <w:rFonts w:asciiTheme="majorHAnsi" w:hAnsiTheme="majorHAnsi" w:cstheme="majorHAnsi"/>
          <w:b/>
          <w:bCs/>
          <w:sz w:val="24"/>
          <w:szCs w:val="24"/>
        </w:rPr>
        <w:t xml:space="preserve">Maven pom.xml </w:t>
      </w:r>
      <w:r w:rsidRPr="006D772A">
        <w:rPr>
          <w:rFonts w:asciiTheme="majorHAnsi" w:hAnsiTheme="majorHAnsi" w:cstheme="majorHAnsi"/>
          <w:sz w:val="24"/>
          <w:szCs w:val="24"/>
        </w:rPr>
        <w:t xml:space="preserve">file. </w:t>
      </w:r>
    </w:p>
    <w:p w14:paraId="088746CC" w14:textId="709C1B24" w:rsidR="00B60C94" w:rsidRPr="006D772A" w:rsidRDefault="00686FAC" w:rsidP="00E4048A">
      <w:pPr>
        <w:jc w:val="both"/>
        <w:rPr>
          <w:rFonts w:asciiTheme="majorHAnsi" w:hAnsiTheme="majorHAnsi" w:cstheme="majorHAnsi"/>
          <w:sz w:val="24"/>
          <w:szCs w:val="24"/>
        </w:rPr>
      </w:pPr>
      <w:r w:rsidRPr="006D772A">
        <w:rPr>
          <w:rFonts w:asciiTheme="majorHAnsi" w:hAnsiTheme="majorHAnsi" w:cstheme="majorHAnsi"/>
          <w:sz w:val="24"/>
          <w:szCs w:val="24"/>
        </w:rPr>
        <w:t>Note that only standard libraries are allowed: Java SE 8, .NET 4.7+, and Microsoft C/C++ runtime.</w:t>
      </w:r>
    </w:p>
    <w:p w14:paraId="2FCA34BB" w14:textId="0F3F862A" w:rsidR="00686FAC" w:rsidRPr="008963C8" w:rsidRDefault="00686FAC" w:rsidP="00E4048A">
      <w:pPr>
        <w:jc w:val="both"/>
        <w:rPr>
          <w:rFonts w:asciiTheme="majorHAnsi" w:hAnsiTheme="majorHAnsi" w:cstheme="majorHAnsi"/>
          <w:sz w:val="24"/>
          <w:szCs w:val="24"/>
        </w:rPr>
      </w:pPr>
      <w:r w:rsidRPr="006D772A">
        <w:rPr>
          <w:rFonts w:asciiTheme="majorHAnsi" w:hAnsiTheme="majorHAnsi" w:cstheme="majorHAnsi"/>
          <w:sz w:val="24"/>
          <w:szCs w:val="24"/>
        </w:rPr>
        <w:t xml:space="preserve">You </w:t>
      </w:r>
      <w:r w:rsidR="00E4048A">
        <w:rPr>
          <w:rFonts w:asciiTheme="majorHAnsi" w:hAnsiTheme="majorHAnsi" w:cstheme="majorHAnsi"/>
          <w:sz w:val="24"/>
          <w:szCs w:val="24"/>
        </w:rPr>
        <w:t>must</w:t>
      </w:r>
      <w:r w:rsidRPr="006D772A">
        <w:rPr>
          <w:rFonts w:asciiTheme="majorHAnsi" w:hAnsiTheme="majorHAnsi" w:cstheme="majorHAnsi"/>
          <w:sz w:val="24"/>
          <w:szCs w:val="24"/>
        </w:rPr>
        <w:t xml:space="preserve"> submit an executable .exe for all C language projects or an executable .jar for projects completed with JAVA.</w:t>
      </w:r>
      <w:r w:rsidRPr="008963C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66C8926" w14:textId="42D08A19" w:rsidR="00B60C94" w:rsidRPr="008963C8" w:rsidRDefault="00686FAC" w:rsidP="00E4048A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83F41">
        <w:rPr>
          <w:rFonts w:asciiTheme="majorHAnsi" w:hAnsiTheme="majorHAnsi" w:cstheme="majorHAnsi"/>
          <w:sz w:val="24"/>
          <w:szCs w:val="24"/>
        </w:rPr>
        <w:t>Coding standards, such as proper use of comments and spacing</w:t>
      </w:r>
      <w:r w:rsidR="00D03047">
        <w:rPr>
          <w:rFonts w:asciiTheme="majorHAnsi" w:hAnsiTheme="majorHAnsi" w:cstheme="majorHAnsi"/>
          <w:sz w:val="24"/>
          <w:szCs w:val="24"/>
        </w:rPr>
        <w:t>,</w:t>
      </w:r>
      <w:r w:rsidRPr="00B83F41">
        <w:rPr>
          <w:rFonts w:asciiTheme="majorHAnsi" w:hAnsiTheme="majorHAnsi" w:cstheme="majorHAnsi"/>
          <w:sz w:val="24"/>
          <w:szCs w:val="24"/>
        </w:rPr>
        <w:t xml:space="preserve"> will be marked. </w:t>
      </w:r>
      <w:r w:rsidRPr="008963C8">
        <w:rPr>
          <w:rFonts w:asciiTheme="majorHAnsi" w:hAnsiTheme="majorHAnsi" w:cstheme="majorHAnsi"/>
          <w:b/>
          <w:bCs/>
          <w:sz w:val="24"/>
          <w:szCs w:val="24"/>
        </w:rPr>
        <w:t xml:space="preserve">All files </w:t>
      </w:r>
      <w:r w:rsidR="00435820" w:rsidRPr="008963C8">
        <w:rPr>
          <w:rFonts w:asciiTheme="majorHAnsi" w:hAnsiTheme="majorHAnsi" w:cstheme="majorHAnsi"/>
          <w:b/>
          <w:bCs/>
          <w:sz w:val="24"/>
          <w:szCs w:val="24"/>
        </w:rPr>
        <w:t xml:space="preserve">should be submitted in a single .zip file. </w:t>
      </w:r>
      <w:r w:rsidR="00D03047">
        <w:rPr>
          <w:rFonts w:asciiTheme="majorHAnsi" w:hAnsiTheme="majorHAnsi" w:cstheme="majorHAnsi"/>
          <w:b/>
          <w:bCs/>
          <w:sz w:val="24"/>
          <w:szCs w:val="24"/>
        </w:rPr>
        <w:t>The f</w:t>
      </w:r>
      <w:r w:rsidR="00AA0C6A">
        <w:rPr>
          <w:rFonts w:asciiTheme="majorHAnsi" w:hAnsiTheme="majorHAnsi" w:cstheme="majorHAnsi"/>
          <w:b/>
          <w:bCs/>
          <w:sz w:val="24"/>
          <w:szCs w:val="24"/>
        </w:rPr>
        <w:t>inal submission file should be named FirstName_LastName.zip.</w:t>
      </w:r>
    </w:p>
    <w:p w14:paraId="551CF8E5" w14:textId="77777777" w:rsidR="00B60C94" w:rsidRPr="00635608" w:rsidRDefault="00B60C94" w:rsidP="00602C45">
      <w:pPr>
        <w:rPr>
          <w:sz w:val="24"/>
          <w:szCs w:val="24"/>
        </w:rPr>
      </w:pPr>
    </w:p>
    <w:p w14:paraId="2AAD4D85" w14:textId="53855F21" w:rsidR="00602C45" w:rsidRDefault="00602C45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  <w:r w:rsidRPr="00635608"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  <w:t>Good Luck!</w:t>
      </w:r>
    </w:p>
    <w:p w14:paraId="3E9F4B15" w14:textId="4312B4E8" w:rsidR="00B60C94" w:rsidRDefault="00B60C94" w:rsidP="00602C45">
      <w:pPr>
        <w:jc w:val="center"/>
        <w:rPr>
          <w:rFonts w:asciiTheme="majorHAnsi" w:eastAsia="Calibri" w:hAnsiTheme="majorHAnsi" w:cstheme="majorBidi"/>
          <w:b/>
          <w:color w:val="2F5496" w:themeColor="accent1" w:themeShade="BF"/>
          <w:sz w:val="36"/>
          <w:szCs w:val="36"/>
        </w:rPr>
      </w:pPr>
    </w:p>
    <w:p w14:paraId="7E3A4E16" w14:textId="1DD29456" w:rsidR="00CE15FF" w:rsidRDefault="00CE15FF" w:rsidP="00602C45">
      <w:pPr>
        <w:pStyle w:val="Heading1"/>
        <w:spacing w:after="240"/>
        <w:jc w:val="center"/>
        <w:rPr>
          <w:rFonts w:eastAsia="Calibri"/>
          <w:b/>
          <w:bCs/>
          <w:sz w:val="28"/>
          <w:szCs w:val="28"/>
          <w:u w:val="single"/>
        </w:rPr>
      </w:pPr>
      <w:r>
        <w:rPr>
          <w:noProof/>
          <w:lang w:eastAsia="en-CA"/>
        </w:rPr>
        <w:lastRenderedPageBreak/>
        <w:drawing>
          <wp:inline distT="0" distB="0" distL="0" distR="0" wp14:anchorId="329161EA" wp14:editId="0E660A1B">
            <wp:extent cx="1463040" cy="74871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34" cy="7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86FE" w14:textId="38E68289" w:rsidR="00332F6B" w:rsidRPr="00B83F41" w:rsidRDefault="00495492" w:rsidP="00332F6B">
      <w:pPr>
        <w:pStyle w:val="Heading1"/>
        <w:spacing w:after="240"/>
        <w:jc w:val="center"/>
        <w:rPr>
          <w:rFonts w:eastAsia="Calibri" w:cstheme="majorHAnsi"/>
          <w:b/>
          <w:bCs/>
          <w:u w:val="single"/>
        </w:rPr>
      </w:pPr>
      <w:r w:rsidRPr="00B83F41">
        <w:rPr>
          <w:rFonts w:eastAsia="Calibri" w:cstheme="majorHAnsi"/>
          <w:b/>
          <w:bCs/>
          <w:u w:val="single"/>
        </w:rPr>
        <w:t>Part A</w:t>
      </w:r>
      <w:r w:rsidR="00B60C94" w:rsidRPr="00B83F41">
        <w:rPr>
          <w:rFonts w:eastAsia="Calibri" w:cstheme="majorHAnsi"/>
          <w:b/>
          <w:bCs/>
          <w:u w:val="single"/>
        </w:rPr>
        <w:t xml:space="preserve"> – </w:t>
      </w:r>
      <w:r w:rsidR="00435820" w:rsidRPr="00B83F41">
        <w:rPr>
          <w:rFonts w:eastAsia="Calibri" w:cstheme="majorHAnsi"/>
          <w:b/>
          <w:bCs/>
          <w:u w:val="single"/>
        </w:rPr>
        <w:t>Knowledge and Problem Solving</w:t>
      </w:r>
    </w:p>
    <w:p w14:paraId="3260EF2F" w14:textId="4750E9D1" w:rsidR="00332F6B" w:rsidRPr="00B83F41" w:rsidRDefault="00332F6B" w:rsidP="00332F6B">
      <w:pPr>
        <w:pStyle w:val="Heading1"/>
        <w:spacing w:after="240" w:line="240" w:lineRule="auto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>Please read this section carefully:</w:t>
      </w:r>
    </w:p>
    <w:p w14:paraId="5577162E" w14:textId="2F315F3D" w:rsidR="00332F6B" w:rsidRPr="00B83F41" w:rsidRDefault="00332F6B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 xml:space="preserve">You will </w:t>
      </w:r>
      <w:r w:rsidR="00435820" w:rsidRPr="00B83F41">
        <w:rPr>
          <w:rFonts w:eastAsia="Calibri" w:cstheme="majorHAnsi"/>
          <w:color w:val="auto"/>
          <w:sz w:val="22"/>
          <w:szCs w:val="22"/>
        </w:rPr>
        <w:t>submit your answers as</w:t>
      </w:r>
      <w:r w:rsidR="008963C8">
        <w:rPr>
          <w:rFonts w:eastAsia="Calibri" w:cstheme="majorHAnsi"/>
          <w:color w:val="auto"/>
          <w:sz w:val="22"/>
          <w:szCs w:val="22"/>
        </w:rPr>
        <w:t xml:space="preserve"> a</w:t>
      </w:r>
      <w:r w:rsidR="00435820" w:rsidRPr="00B83F41">
        <w:rPr>
          <w:rFonts w:eastAsia="Calibri" w:cstheme="majorHAnsi"/>
          <w:color w:val="auto"/>
          <w:sz w:val="22"/>
          <w:szCs w:val="22"/>
        </w:rPr>
        <w:t xml:space="preserve"> Microsoft Word, Apple Pages, PDF</w:t>
      </w:r>
      <w:r w:rsidR="008963C8">
        <w:rPr>
          <w:rFonts w:eastAsia="Calibri" w:cstheme="majorHAnsi"/>
          <w:color w:val="auto"/>
          <w:sz w:val="22"/>
          <w:szCs w:val="22"/>
        </w:rPr>
        <w:t>, or image file</w:t>
      </w:r>
      <w:r w:rsidR="00435820" w:rsidRPr="00B83F41">
        <w:rPr>
          <w:rFonts w:eastAsia="Calibri" w:cstheme="majorHAnsi"/>
          <w:color w:val="auto"/>
          <w:sz w:val="22"/>
          <w:szCs w:val="22"/>
        </w:rPr>
        <w:t>.</w:t>
      </w:r>
    </w:p>
    <w:p w14:paraId="549AB342" w14:textId="3F56CEDA" w:rsidR="00332F6B" w:rsidRPr="00B83F41" w:rsidRDefault="00332F6B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 xml:space="preserve">The section is valued at </w:t>
      </w:r>
      <w:r w:rsidR="00495492" w:rsidRPr="00B83F41">
        <w:rPr>
          <w:rFonts w:eastAsia="Calibri" w:cstheme="majorHAnsi"/>
          <w:color w:val="auto"/>
          <w:sz w:val="22"/>
          <w:szCs w:val="22"/>
        </w:rPr>
        <w:t>25</w:t>
      </w:r>
      <w:r w:rsidRPr="00B83F41">
        <w:rPr>
          <w:rFonts w:eastAsia="Calibri" w:cstheme="majorHAnsi"/>
          <w:color w:val="auto"/>
          <w:sz w:val="22"/>
          <w:szCs w:val="22"/>
        </w:rPr>
        <w:t>%.</w:t>
      </w:r>
    </w:p>
    <w:p w14:paraId="049E6625" w14:textId="77777777" w:rsidR="00332F6B" w:rsidRPr="00B83F41" w:rsidRDefault="00332F6B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>There should be no communication between candidates.</w:t>
      </w:r>
    </w:p>
    <w:p w14:paraId="4EBCA70E" w14:textId="5AF73F38" w:rsidR="00332F6B" w:rsidRPr="00B83F41" w:rsidRDefault="00332F6B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>There are no resources allowed except online help.</w:t>
      </w:r>
    </w:p>
    <w:p w14:paraId="5D4D526C" w14:textId="77777777" w:rsidR="00020946" w:rsidRPr="00B83F41" w:rsidRDefault="00020946" w:rsidP="0068409B">
      <w:pPr>
        <w:rPr>
          <w:rFonts w:asciiTheme="majorHAnsi" w:hAnsiTheme="majorHAnsi" w:cstheme="majorHAnsi"/>
        </w:rPr>
      </w:pPr>
    </w:p>
    <w:p w14:paraId="32A9DD0A" w14:textId="26F05496" w:rsidR="0068409B" w:rsidRPr="003D6794" w:rsidRDefault="00495492" w:rsidP="0068409B">
      <w:pPr>
        <w:pStyle w:val="Heading1"/>
        <w:rPr>
          <w:rFonts w:eastAsia="Calibri" w:cstheme="majorHAnsi"/>
          <w:b/>
          <w:bCs/>
          <w:sz w:val="28"/>
          <w:szCs w:val="28"/>
          <w:u w:val="single"/>
        </w:rPr>
      </w:pPr>
      <w:r w:rsidRPr="003D6794">
        <w:rPr>
          <w:rFonts w:eastAsia="Calibri" w:cstheme="majorHAnsi"/>
          <w:b/>
          <w:bCs/>
          <w:sz w:val="28"/>
          <w:szCs w:val="28"/>
          <w:u w:val="single"/>
        </w:rPr>
        <w:t xml:space="preserve">Part A </w:t>
      </w:r>
      <w:r w:rsidR="0068409B" w:rsidRPr="003D6794">
        <w:rPr>
          <w:rFonts w:eastAsia="Calibri" w:cstheme="majorHAnsi"/>
          <w:b/>
          <w:bCs/>
          <w:sz w:val="28"/>
          <w:szCs w:val="28"/>
          <w:u w:val="single"/>
        </w:rPr>
        <w:t xml:space="preserve">– </w:t>
      </w:r>
      <w:r w:rsidR="00435820" w:rsidRPr="003D6794">
        <w:rPr>
          <w:rFonts w:eastAsia="Calibri" w:cstheme="majorHAnsi"/>
          <w:b/>
          <w:bCs/>
          <w:sz w:val="28"/>
          <w:szCs w:val="28"/>
          <w:u w:val="single"/>
        </w:rPr>
        <w:t>Knowledge</w:t>
      </w:r>
      <w:r w:rsidRPr="003D6794">
        <w:rPr>
          <w:rFonts w:eastAsia="Calibri" w:cstheme="majorHAnsi"/>
          <w:b/>
          <w:bCs/>
          <w:sz w:val="28"/>
          <w:szCs w:val="28"/>
          <w:u w:val="single"/>
        </w:rPr>
        <w:t xml:space="preserve"> and Problem Solving</w:t>
      </w:r>
    </w:p>
    <w:p w14:paraId="1E630AD2" w14:textId="77777777" w:rsidR="009108D0" w:rsidRPr="00B83F41" w:rsidRDefault="009108D0" w:rsidP="009108D0">
      <w:pPr>
        <w:rPr>
          <w:rFonts w:asciiTheme="majorHAnsi" w:hAnsiTheme="majorHAnsi" w:cstheme="majorHAnsi"/>
          <w:sz w:val="8"/>
          <w:szCs w:val="8"/>
        </w:rPr>
      </w:pPr>
    </w:p>
    <w:p w14:paraId="53D9317B" w14:textId="627C365B" w:rsidR="005D26CD" w:rsidRPr="007465EB" w:rsidRDefault="005D26CD" w:rsidP="007465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465EB">
        <w:rPr>
          <w:rFonts w:asciiTheme="majorHAnsi" w:hAnsiTheme="majorHAnsi" w:cstheme="majorHAnsi"/>
        </w:rPr>
        <w:t>Create a flowchart walking through the process of purchasing</w:t>
      </w:r>
      <w:ins w:id="0" w:author="Liz Stacey" w:date="2022-04-24T15:40:00Z">
        <w:r w:rsidR="00A02F26">
          <w:rPr>
            <w:rFonts w:asciiTheme="majorHAnsi" w:hAnsiTheme="majorHAnsi" w:cstheme="majorHAnsi"/>
          </w:rPr>
          <w:t xml:space="preserve"> online</w:t>
        </w:r>
      </w:ins>
      <w:r w:rsidRPr="007465EB">
        <w:rPr>
          <w:rFonts w:asciiTheme="majorHAnsi" w:hAnsiTheme="majorHAnsi" w:cstheme="majorHAnsi"/>
        </w:rPr>
        <w:t>, installing, and using a new piece of software or video game.</w:t>
      </w:r>
      <w:r w:rsidR="00A02F26">
        <w:rPr>
          <w:rFonts w:asciiTheme="majorHAnsi" w:hAnsiTheme="majorHAnsi" w:cstheme="majorHAnsi"/>
        </w:rPr>
        <w:t xml:space="preserve"> Solution should have at least 5 processes.</w:t>
      </w:r>
    </w:p>
    <w:p w14:paraId="6FC470A2" w14:textId="7827D29E" w:rsidR="004C2AEF" w:rsidRPr="007465EB" w:rsidRDefault="004C2AEF" w:rsidP="007465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465EB">
        <w:rPr>
          <w:rFonts w:asciiTheme="majorHAnsi" w:hAnsiTheme="majorHAnsi" w:cstheme="majorHAnsi"/>
        </w:rPr>
        <w:t xml:space="preserve">Explain the difference between a </w:t>
      </w:r>
      <w:r w:rsidR="00A749DA">
        <w:rPr>
          <w:rFonts w:asciiTheme="majorHAnsi" w:hAnsiTheme="majorHAnsi" w:cstheme="majorHAnsi"/>
        </w:rPr>
        <w:t>frontend</w:t>
      </w:r>
      <w:r w:rsidR="00A02F26">
        <w:rPr>
          <w:rFonts w:asciiTheme="majorHAnsi" w:hAnsiTheme="majorHAnsi" w:cstheme="majorHAnsi"/>
        </w:rPr>
        <w:t xml:space="preserve"> </w:t>
      </w:r>
      <w:r w:rsidRPr="007465EB">
        <w:rPr>
          <w:rFonts w:asciiTheme="majorHAnsi" w:hAnsiTheme="majorHAnsi" w:cstheme="majorHAnsi"/>
        </w:rPr>
        <w:t xml:space="preserve">and a </w:t>
      </w:r>
      <w:r w:rsidR="00A749DA">
        <w:rPr>
          <w:rFonts w:asciiTheme="majorHAnsi" w:hAnsiTheme="majorHAnsi" w:cstheme="majorHAnsi"/>
        </w:rPr>
        <w:t>backend</w:t>
      </w:r>
      <w:r w:rsidR="00A02F26">
        <w:rPr>
          <w:rFonts w:asciiTheme="majorHAnsi" w:hAnsiTheme="majorHAnsi" w:cstheme="majorHAnsi"/>
        </w:rPr>
        <w:t>.</w:t>
      </w:r>
      <w:r w:rsidR="00A02F26" w:rsidRPr="007465EB">
        <w:rPr>
          <w:rFonts w:asciiTheme="majorHAnsi" w:hAnsiTheme="majorHAnsi" w:cstheme="majorHAnsi"/>
        </w:rPr>
        <w:t xml:space="preserve"> </w:t>
      </w:r>
    </w:p>
    <w:p w14:paraId="7F3C331E" w14:textId="5FFB1692" w:rsidR="004C2AEF" w:rsidRPr="007465EB" w:rsidRDefault="004C2AEF" w:rsidP="007465EB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7465EB">
        <w:rPr>
          <w:rFonts w:asciiTheme="majorHAnsi" w:hAnsiTheme="majorHAnsi" w:cstheme="majorHAnsi"/>
        </w:rPr>
        <w:t xml:space="preserve">Explain </w:t>
      </w:r>
      <w:r w:rsidR="00E4048A">
        <w:rPr>
          <w:rFonts w:asciiTheme="majorHAnsi" w:hAnsiTheme="majorHAnsi" w:cstheme="majorHAnsi"/>
        </w:rPr>
        <w:t>what happens when you instantiate a new in</w:t>
      </w:r>
      <w:r w:rsidR="00A749DA">
        <w:rPr>
          <w:rFonts w:asciiTheme="majorHAnsi" w:hAnsiTheme="majorHAnsi" w:cstheme="majorHAnsi"/>
        </w:rPr>
        <w:t>s</w:t>
      </w:r>
      <w:r w:rsidR="00E4048A">
        <w:rPr>
          <w:rFonts w:asciiTheme="majorHAnsi" w:hAnsiTheme="majorHAnsi" w:cstheme="majorHAnsi"/>
        </w:rPr>
        <w:t>tance of a class in as much detail as you can</w:t>
      </w:r>
      <w:r w:rsidRPr="007465EB">
        <w:rPr>
          <w:rFonts w:asciiTheme="majorHAnsi" w:hAnsiTheme="majorHAnsi" w:cstheme="majorHAnsi"/>
        </w:rPr>
        <w:t xml:space="preserve">. For </w:t>
      </w:r>
      <w:r w:rsidR="00247677" w:rsidRPr="007465EB">
        <w:rPr>
          <w:rFonts w:asciiTheme="majorHAnsi" w:hAnsiTheme="majorHAnsi" w:cstheme="majorHAnsi"/>
        </w:rPr>
        <w:t>example,</w:t>
      </w:r>
      <w:r w:rsidRPr="007465EB">
        <w:rPr>
          <w:rFonts w:asciiTheme="majorHAnsi" w:hAnsiTheme="majorHAnsi" w:cstheme="majorHAnsi"/>
        </w:rPr>
        <w:t xml:space="preserve"> </w:t>
      </w:r>
      <w:r w:rsidR="007465EB" w:rsidRPr="007465EB">
        <w:rPr>
          <w:rFonts w:asciiTheme="majorHAnsi" w:hAnsiTheme="majorHAnsi" w:cstheme="majorHAnsi"/>
        </w:rPr>
        <w:t>‘</w:t>
      </w:r>
      <w:r w:rsidRPr="007465EB">
        <w:rPr>
          <w:rFonts w:asciiTheme="majorHAnsi" w:hAnsiTheme="majorHAnsi" w:cstheme="majorHAnsi"/>
        </w:rPr>
        <w:t xml:space="preserve">new </w:t>
      </w:r>
      <w:proofErr w:type="spellStart"/>
      <w:r w:rsidR="00A749DA" w:rsidRPr="007465EB">
        <w:rPr>
          <w:rFonts w:asciiTheme="majorHAnsi" w:hAnsiTheme="majorHAnsi" w:cstheme="majorHAnsi"/>
        </w:rPr>
        <w:t>AnimalAdoptionAgency</w:t>
      </w:r>
      <w:proofErr w:type="spellEnd"/>
      <w:r w:rsidRPr="007465EB">
        <w:rPr>
          <w:rFonts w:asciiTheme="majorHAnsi" w:hAnsiTheme="majorHAnsi" w:cstheme="majorHAnsi"/>
        </w:rPr>
        <w:t>(</w:t>
      </w:r>
      <w:r w:rsidR="005D26CD" w:rsidRPr="007465EB">
        <w:rPr>
          <w:rFonts w:asciiTheme="majorHAnsi" w:hAnsiTheme="majorHAnsi" w:cstheme="majorHAnsi"/>
        </w:rPr>
        <w:t>logger)</w:t>
      </w:r>
      <w:r w:rsidR="007465EB" w:rsidRPr="007465EB">
        <w:rPr>
          <w:rFonts w:asciiTheme="majorHAnsi" w:hAnsiTheme="majorHAnsi" w:cstheme="majorHAnsi"/>
        </w:rPr>
        <w:t>’.</w:t>
      </w:r>
      <w:r w:rsidRPr="007465EB">
        <w:rPr>
          <w:rFonts w:asciiTheme="majorHAnsi" w:hAnsiTheme="majorHAnsi" w:cstheme="majorHAnsi"/>
        </w:rPr>
        <w:t xml:space="preserve"> </w:t>
      </w:r>
    </w:p>
    <w:p w14:paraId="6F638AF0" w14:textId="7CBA60EB" w:rsidR="00332F6B" w:rsidRPr="00B83F41" w:rsidRDefault="00E17F3E" w:rsidP="00E36DFE">
      <w:pPr>
        <w:pStyle w:val="Heading1"/>
        <w:spacing w:after="240" w:line="240" w:lineRule="auto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>The flowchart and answers can be</w:t>
      </w:r>
      <w:r w:rsidR="007376D6" w:rsidRPr="00B83F41">
        <w:rPr>
          <w:rFonts w:eastAsia="Calibri" w:cstheme="majorHAnsi"/>
          <w:color w:val="auto"/>
          <w:sz w:val="22"/>
          <w:szCs w:val="22"/>
        </w:rPr>
        <w:t xml:space="preserve"> submitted as a 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Microsoft Word, Apple Pages, </w:t>
      </w:r>
      <w:r w:rsidR="008963C8" w:rsidRPr="00B83F41">
        <w:rPr>
          <w:rFonts w:eastAsia="Calibri" w:cstheme="majorHAnsi"/>
          <w:color w:val="auto"/>
          <w:sz w:val="22"/>
          <w:szCs w:val="22"/>
        </w:rPr>
        <w:t>PDF,</w:t>
      </w:r>
      <w:r w:rsidR="007376D6" w:rsidRPr="00B83F41">
        <w:rPr>
          <w:rFonts w:eastAsia="Calibri" w:cstheme="majorHAnsi"/>
          <w:color w:val="auto"/>
          <w:sz w:val="22"/>
          <w:szCs w:val="22"/>
        </w:rPr>
        <w:t xml:space="preserve"> or image file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. Hand-written </w:t>
      </w:r>
      <w:r w:rsidR="007376D6" w:rsidRPr="00B83F41">
        <w:rPr>
          <w:rFonts w:eastAsia="Calibri" w:cstheme="majorHAnsi"/>
          <w:color w:val="auto"/>
          <w:sz w:val="22"/>
          <w:szCs w:val="22"/>
        </w:rPr>
        <w:t>answers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 may also be submitted </w:t>
      </w:r>
      <w:proofErr w:type="gramStart"/>
      <w:r w:rsidRPr="00B83F41">
        <w:rPr>
          <w:rFonts w:eastAsia="Calibri" w:cstheme="majorHAnsi"/>
          <w:color w:val="auto"/>
          <w:sz w:val="22"/>
          <w:szCs w:val="22"/>
        </w:rPr>
        <w:t>as long as</w:t>
      </w:r>
      <w:proofErr w:type="gramEnd"/>
      <w:r w:rsidRPr="00B83F41">
        <w:rPr>
          <w:rFonts w:eastAsia="Calibri" w:cstheme="majorHAnsi"/>
          <w:color w:val="auto"/>
          <w:sz w:val="22"/>
          <w:szCs w:val="22"/>
        </w:rPr>
        <w:t xml:space="preserve"> they are legible. Neatness and attention to detail </w:t>
      </w:r>
      <w:r w:rsidR="000D6D35">
        <w:rPr>
          <w:rFonts w:eastAsia="Calibri" w:cstheme="majorHAnsi"/>
          <w:color w:val="auto"/>
          <w:sz w:val="22"/>
          <w:szCs w:val="22"/>
        </w:rPr>
        <w:t>count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! </w:t>
      </w:r>
    </w:p>
    <w:p w14:paraId="45522986" w14:textId="77777777" w:rsidR="00020946" w:rsidRPr="003D6794" w:rsidRDefault="00020946" w:rsidP="00020946">
      <w:pPr>
        <w:rPr>
          <w:rFonts w:asciiTheme="majorHAnsi" w:hAnsiTheme="majorHAnsi" w:cstheme="majorHAnsi"/>
          <w:sz w:val="16"/>
          <w:szCs w:val="16"/>
        </w:rPr>
      </w:pPr>
    </w:p>
    <w:p w14:paraId="220779A9" w14:textId="3F687A7D" w:rsidR="0068409B" w:rsidRPr="00B83F41" w:rsidRDefault="0068409B" w:rsidP="009108D0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B83F41">
        <w:rPr>
          <w:rFonts w:eastAsia="Calibri" w:cstheme="majorHAnsi"/>
          <w:sz w:val="28"/>
          <w:szCs w:val="28"/>
          <w:u w:val="single"/>
        </w:rPr>
        <w:t>Requirements for Completion:</w:t>
      </w:r>
    </w:p>
    <w:p w14:paraId="743DF8D6" w14:textId="77777777" w:rsidR="009108D0" w:rsidRPr="00B83F41" w:rsidRDefault="009108D0" w:rsidP="009108D0">
      <w:pPr>
        <w:rPr>
          <w:rFonts w:asciiTheme="majorHAnsi" w:hAnsiTheme="majorHAnsi" w:cstheme="majorHAnsi"/>
          <w:sz w:val="8"/>
          <w:szCs w:val="8"/>
        </w:rPr>
      </w:pPr>
    </w:p>
    <w:p w14:paraId="767115BD" w14:textId="03FF80F7" w:rsidR="0068409B" w:rsidRPr="00B83F41" w:rsidRDefault="00E17F3E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>S</w:t>
      </w:r>
      <w:r w:rsidR="0068409B" w:rsidRPr="00B83F41">
        <w:rPr>
          <w:rFonts w:eastAsia="Calibri" w:cstheme="majorHAnsi"/>
          <w:color w:val="auto"/>
          <w:sz w:val="22"/>
          <w:szCs w:val="22"/>
        </w:rPr>
        <w:t xml:space="preserve">ave the file </w:t>
      </w:r>
      <w:r w:rsidR="00FF66EB" w:rsidRPr="00B83F41">
        <w:rPr>
          <w:rFonts w:eastAsia="Calibri" w:cstheme="majorHAnsi"/>
          <w:color w:val="auto"/>
          <w:sz w:val="22"/>
          <w:szCs w:val="22"/>
        </w:rPr>
        <w:t xml:space="preserve">for Part A </w:t>
      </w:r>
      <w:r w:rsidR="0068409B" w:rsidRPr="00B83F41">
        <w:rPr>
          <w:rFonts w:eastAsia="Calibri" w:cstheme="majorHAnsi"/>
          <w:color w:val="auto"/>
          <w:sz w:val="22"/>
          <w:szCs w:val="22"/>
        </w:rPr>
        <w:t>as</w:t>
      </w:r>
      <w:r w:rsidR="00504AA3" w:rsidRPr="00B83F41">
        <w:rPr>
          <w:rFonts w:eastAsia="Calibri" w:cstheme="majorHAnsi"/>
          <w:color w:val="auto"/>
          <w:sz w:val="22"/>
          <w:szCs w:val="22"/>
        </w:rPr>
        <w:t xml:space="preserve"> </w:t>
      </w:r>
      <w:proofErr w:type="spellStart"/>
      <w:r w:rsidR="0068409B" w:rsidRPr="008963C8">
        <w:rPr>
          <w:rFonts w:eastAsia="Calibri" w:cstheme="majorHAnsi"/>
          <w:b/>
          <w:bCs/>
          <w:color w:val="auto"/>
          <w:sz w:val="22"/>
          <w:szCs w:val="22"/>
        </w:rPr>
        <w:t>YourName_</w:t>
      </w:r>
      <w:r w:rsidRPr="008963C8">
        <w:rPr>
          <w:rFonts w:eastAsia="Calibri" w:cstheme="majorHAnsi"/>
          <w:b/>
          <w:bCs/>
          <w:color w:val="auto"/>
          <w:sz w:val="22"/>
          <w:szCs w:val="22"/>
        </w:rPr>
        <w:t>PartA</w:t>
      </w:r>
      <w:proofErr w:type="spellEnd"/>
      <w:r w:rsidR="00FF66EB" w:rsidRPr="00B83F41">
        <w:rPr>
          <w:rFonts w:eastAsia="Calibri" w:cstheme="majorHAnsi"/>
          <w:color w:val="auto"/>
          <w:sz w:val="22"/>
          <w:szCs w:val="22"/>
        </w:rPr>
        <w:t>.</w:t>
      </w:r>
    </w:p>
    <w:p w14:paraId="7C0324EC" w14:textId="79028A8C" w:rsidR="00FF66EB" w:rsidRPr="00B83F41" w:rsidRDefault="00FF66EB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 xml:space="preserve">Include </w:t>
      </w:r>
      <w:r w:rsidR="008963C8">
        <w:rPr>
          <w:rFonts w:eastAsia="Calibri" w:cstheme="majorHAnsi"/>
          <w:color w:val="auto"/>
          <w:sz w:val="22"/>
          <w:szCs w:val="22"/>
        </w:rPr>
        <w:t>required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 file</w:t>
      </w:r>
      <w:r w:rsidR="008963C8">
        <w:rPr>
          <w:rFonts w:eastAsia="Calibri" w:cstheme="majorHAnsi"/>
          <w:color w:val="auto"/>
          <w:sz w:val="22"/>
          <w:szCs w:val="22"/>
        </w:rPr>
        <w:t>s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 in your submission </w:t>
      </w:r>
      <w:r w:rsidR="00020946" w:rsidRPr="00B83F41">
        <w:rPr>
          <w:rFonts w:eastAsia="Calibri" w:cstheme="majorHAnsi"/>
          <w:color w:val="auto"/>
          <w:sz w:val="22"/>
          <w:szCs w:val="22"/>
        </w:rPr>
        <w:t>.zip archive</w:t>
      </w:r>
      <w:r w:rsidR="00AA0C6A">
        <w:rPr>
          <w:rFonts w:eastAsia="Calibri" w:cstheme="majorHAnsi"/>
          <w:color w:val="auto"/>
          <w:sz w:val="22"/>
          <w:szCs w:val="22"/>
        </w:rPr>
        <w:t xml:space="preserve"> named FirstName_LastName.zip.</w:t>
      </w:r>
      <w:r w:rsidR="00020946" w:rsidRPr="00B83F41">
        <w:rPr>
          <w:rFonts w:eastAsia="Calibri" w:cstheme="majorHAnsi"/>
          <w:color w:val="auto"/>
          <w:sz w:val="22"/>
          <w:szCs w:val="22"/>
        </w:rPr>
        <w:t xml:space="preserve"> </w:t>
      </w:r>
    </w:p>
    <w:p w14:paraId="1C5A7C84" w14:textId="7A5FF2FD" w:rsidR="00020946" w:rsidRPr="00B83F41" w:rsidRDefault="00020946" w:rsidP="009108D0">
      <w:pPr>
        <w:pStyle w:val="Heading1"/>
        <w:rPr>
          <w:rFonts w:eastAsia="Calibri" w:cstheme="majorHAnsi"/>
          <w:sz w:val="12"/>
          <w:szCs w:val="12"/>
        </w:rPr>
      </w:pPr>
    </w:p>
    <w:p w14:paraId="4DF9DA7B" w14:textId="053F8338" w:rsidR="00020946" w:rsidRPr="00B83F41" w:rsidRDefault="00020946" w:rsidP="00020946">
      <w:pPr>
        <w:rPr>
          <w:rFonts w:asciiTheme="majorHAnsi" w:hAnsiTheme="majorHAnsi" w:cstheme="majorHAnsi"/>
        </w:rPr>
      </w:pPr>
    </w:p>
    <w:p w14:paraId="7099A959" w14:textId="5202A967" w:rsidR="00020946" w:rsidRPr="00B83F41" w:rsidRDefault="00020946" w:rsidP="00020946">
      <w:pPr>
        <w:rPr>
          <w:rFonts w:asciiTheme="majorHAnsi" w:hAnsiTheme="majorHAnsi" w:cstheme="majorHAnsi"/>
        </w:rPr>
      </w:pPr>
    </w:p>
    <w:p w14:paraId="4B29A7D0" w14:textId="1817B6C6" w:rsidR="00020946" w:rsidRPr="00B83F41" w:rsidRDefault="00020946" w:rsidP="00020946">
      <w:pPr>
        <w:rPr>
          <w:rFonts w:asciiTheme="majorHAnsi" w:hAnsiTheme="majorHAnsi" w:cstheme="majorHAnsi"/>
        </w:rPr>
      </w:pPr>
    </w:p>
    <w:p w14:paraId="60CB8618" w14:textId="318DE9FB" w:rsidR="00020946" w:rsidRDefault="00020946" w:rsidP="00020946">
      <w:pPr>
        <w:rPr>
          <w:rFonts w:asciiTheme="majorHAnsi" w:hAnsiTheme="majorHAnsi" w:cstheme="majorHAnsi"/>
        </w:rPr>
      </w:pPr>
    </w:p>
    <w:p w14:paraId="2C561FD8" w14:textId="7F107D41" w:rsidR="00996DED" w:rsidRDefault="00996DED" w:rsidP="00020946">
      <w:pPr>
        <w:rPr>
          <w:rFonts w:asciiTheme="majorHAnsi" w:hAnsiTheme="majorHAnsi" w:cstheme="majorHAnsi"/>
        </w:rPr>
      </w:pPr>
    </w:p>
    <w:p w14:paraId="36A21402" w14:textId="77777777" w:rsidR="00996DED" w:rsidRPr="00B83F41" w:rsidRDefault="00996DED" w:rsidP="00020946">
      <w:pPr>
        <w:rPr>
          <w:rFonts w:asciiTheme="majorHAnsi" w:hAnsiTheme="majorHAnsi" w:cstheme="majorHAnsi"/>
        </w:rPr>
      </w:pPr>
    </w:p>
    <w:p w14:paraId="21AFC6D9" w14:textId="6F6C463A" w:rsidR="00020946" w:rsidRPr="00B83F41" w:rsidRDefault="00020946" w:rsidP="00020946">
      <w:pPr>
        <w:rPr>
          <w:rFonts w:asciiTheme="majorHAnsi" w:hAnsiTheme="majorHAnsi" w:cstheme="majorHAnsi"/>
        </w:rPr>
      </w:pPr>
    </w:p>
    <w:p w14:paraId="7D530357" w14:textId="448EEF94" w:rsidR="009108D0" w:rsidRPr="00B83F41" w:rsidRDefault="00B83F41" w:rsidP="009108D0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B83F41">
        <w:rPr>
          <w:rFonts w:eastAsia="Calibri" w:cstheme="majorHAnsi"/>
          <w:sz w:val="28"/>
          <w:szCs w:val="28"/>
          <w:u w:val="single"/>
        </w:rPr>
        <w:lastRenderedPageBreak/>
        <w:t xml:space="preserve">Part A – </w:t>
      </w:r>
      <w:r w:rsidR="009108D0" w:rsidRPr="00B83F41">
        <w:rPr>
          <w:rFonts w:eastAsia="Calibri" w:cstheme="majorHAnsi"/>
          <w:sz w:val="28"/>
          <w:szCs w:val="28"/>
          <w:u w:val="single"/>
        </w:rPr>
        <w:t>Judging Criteria:</w:t>
      </w:r>
    </w:p>
    <w:p w14:paraId="1789327C" w14:textId="77777777" w:rsidR="009108D0" w:rsidRPr="00B83F41" w:rsidRDefault="009108D0" w:rsidP="009108D0">
      <w:pPr>
        <w:rPr>
          <w:rFonts w:asciiTheme="majorHAnsi" w:hAnsiTheme="majorHAnsi" w:cstheme="majorHAnsi"/>
          <w:sz w:val="8"/>
          <w:szCs w:val="8"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2263"/>
        <w:gridCol w:w="2694"/>
        <w:gridCol w:w="2520"/>
        <w:gridCol w:w="2364"/>
      </w:tblGrid>
      <w:tr w:rsidR="00B83F41" w:rsidRPr="00B83F41" w14:paraId="4B169D89" w14:textId="77777777" w:rsidTr="00A31FC1">
        <w:trPr>
          <w:trHeight w:val="252"/>
        </w:trPr>
        <w:tc>
          <w:tcPr>
            <w:tcW w:w="2263" w:type="dxa"/>
          </w:tcPr>
          <w:p w14:paraId="23510893" w14:textId="77777777" w:rsidR="00B83F41" w:rsidRPr="00B83F41" w:rsidRDefault="00B83F41" w:rsidP="00B83F41">
            <w:pPr>
              <w:jc w:val="center"/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>Criteria</w:t>
            </w:r>
          </w:p>
        </w:tc>
        <w:tc>
          <w:tcPr>
            <w:tcW w:w="7578" w:type="dxa"/>
            <w:gridSpan w:val="3"/>
          </w:tcPr>
          <w:p w14:paraId="3D2EE511" w14:textId="47E5D269" w:rsidR="00B83F41" w:rsidRPr="00B83F41" w:rsidRDefault="00B83F41" w:rsidP="00B83F41">
            <w:pPr>
              <w:jc w:val="center"/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>Grade Range</w:t>
            </w:r>
          </w:p>
        </w:tc>
      </w:tr>
      <w:tr w:rsidR="00020946" w:rsidRPr="00B83F41" w14:paraId="3BA57092" w14:textId="77777777" w:rsidTr="00020946">
        <w:trPr>
          <w:trHeight w:val="1291"/>
        </w:trPr>
        <w:tc>
          <w:tcPr>
            <w:tcW w:w="2263" w:type="dxa"/>
          </w:tcPr>
          <w:p w14:paraId="3DA65AE0" w14:textId="2BE6B2FE" w:rsidR="00020946" w:rsidRPr="00B83F41" w:rsidRDefault="00020946" w:rsidP="00D4293F">
            <w:pPr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>Knowledge Questions</w:t>
            </w:r>
          </w:p>
        </w:tc>
        <w:tc>
          <w:tcPr>
            <w:tcW w:w="2694" w:type="dxa"/>
          </w:tcPr>
          <w:p w14:paraId="31F90F81" w14:textId="60DBA2E4" w:rsidR="00020946" w:rsidRPr="00B83F41" w:rsidRDefault="00020946" w:rsidP="00D4293F">
            <w:pPr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 xml:space="preserve">All questions were correctly answered in a detailed manner. </w:t>
            </w:r>
            <w:r w:rsidRPr="00B83F41">
              <w:rPr>
                <w:rFonts w:asciiTheme="majorHAnsi" w:hAnsiTheme="majorHAnsi" w:cstheme="majorHAnsi"/>
                <w:b/>
                <w:bCs/>
              </w:rPr>
              <w:t>(8-10)</w:t>
            </w:r>
          </w:p>
        </w:tc>
        <w:tc>
          <w:tcPr>
            <w:tcW w:w="2520" w:type="dxa"/>
          </w:tcPr>
          <w:p w14:paraId="3AD49052" w14:textId="1AA42BDC" w:rsidR="00020946" w:rsidRPr="00B83F41" w:rsidRDefault="00020946" w:rsidP="00D4293F">
            <w:pPr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>Most of the questions were answered correctly</w:t>
            </w:r>
            <w:r w:rsidR="00E4048A">
              <w:rPr>
                <w:rFonts w:asciiTheme="majorHAnsi" w:hAnsiTheme="majorHAnsi" w:cstheme="majorHAnsi"/>
              </w:rPr>
              <w:t>;</w:t>
            </w:r>
            <w:r w:rsidRPr="00B83F41">
              <w:rPr>
                <w:rFonts w:asciiTheme="majorHAnsi" w:hAnsiTheme="majorHAnsi" w:cstheme="majorHAnsi"/>
              </w:rPr>
              <w:t xml:space="preserve"> </w:t>
            </w:r>
            <w:r w:rsidR="000D6D35">
              <w:rPr>
                <w:rFonts w:asciiTheme="majorHAnsi" w:hAnsiTheme="majorHAnsi" w:cstheme="majorHAnsi"/>
              </w:rPr>
              <w:t>solutions</w:t>
            </w:r>
            <w:r w:rsidRPr="00B83F41">
              <w:rPr>
                <w:rFonts w:asciiTheme="majorHAnsi" w:hAnsiTheme="majorHAnsi" w:cstheme="majorHAnsi"/>
              </w:rPr>
              <w:t xml:space="preserve"> could be more detailed. </w:t>
            </w:r>
            <w:r w:rsidRPr="00B83F41">
              <w:rPr>
                <w:rFonts w:asciiTheme="majorHAnsi" w:hAnsiTheme="majorHAnsi" w:cstheme="majorHAnsi"/>
                <w:b/>
                <w:bCs/>
              </w:rPr>
              <w:t>(4-7)</w:t>
            </w:r>
          </w:p>
        </w:tc>
        <w:tc>
          <w:tcPr>
            <w:tcW w:w="2364" w:type="dxa"/>
          </w:tcPr>
          <w:p w14:paraId="07B16612" w14:textId="2DCDF559" w:rsidR="00020946" w:rsidRPr="00B83F41" w:rsidRDefault="00020946" w:rsidP="00D4293F">
            <w:pPr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 xml:space="preserve">Questions were not answered correctly. No attention was given to a detailed answer. </w:t>
            </w:r>
            <w:r w:rsidRPr="00B83F41">
              <w:rPr>
                <w:rFonts w:asciiTheme="majorHAnsi" w:hAnsiTheme="majorHAnsi" w:cstheme="majorHAnsi"/>
                <w:b/>
                <w:bCs/>
              </w:rPr>
              <w:t>(0-3)</w:t>
            </w:r>
          </w:p>
        </w:tc>
      </w:tr>
      <w:tr w:rsidR="00020946" w:rsidRPr="00B83F41" w14:paraId="7AA13659" w14:textId="77777777" w:rsidTr="00020946">
        <w:trPr>
          <w:trHeight w:val="1028"/>
        </w:trPr>
        <w:tc>
          <w:tcPr>
            <w:tcW w:w="2263" w:type="dxa"/>
          </w:tcPr>
          <w:p w14:paraId="54DC5513" w14:textId="1770D54B" w:rsidR="00020946" w:rsidRPr="00B83F41" w:rsidRDefault="00020946" w:rsidP="00D4293F">
            <w:pPr>
              <w:rPr>
                <w:rFonts w:asciiTheme="majorHAnsi" w:hAnsiTheme="majorHAnsi" w:cstheme="majorHAnsi"/>
              </w:rPr>
            </w:pPr>
            <w:r w:rsidRPr="00B83F41">
              <w:rPr>
                <w:rFonts w:asciiTheme="majorHAnsi" w:hAnsiTheme="majorHAnsi" w:cstheme="majorHAnsi"/>
              </w:rPr>
              <w:t>Flowchart</w:t>
            </w:r>
          </w:p>
        </w:tc>
        <w:tc>
          <w:tcPr>
            <w:tcW w:w="7578" w:type="dxa"/>
            <w:gridSpan w:val="3"/>
          </w:tcPr>
          <w:p w14:paraId="23B8910C" w14:textId="105571D6" w:rsidR="00020946" w:rsidRPr="00B83F41" w:rsidRDefault="00D03047" w:rsidP="000209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f</w:t>
            </w:r>
            <w:r w:rsidR="00020946" w:rsidRPr="00B83F41">
              <w:rPr>
                <w:rFonts w:asciiTheme="majorHAnsi" w:hAnsiTheme="majorHAnsi" w:cstheme="majorHAnsi"/>
              </w:rPr>
              <w:t xml:space="preserve">lowchart was detailed and contained all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="00020946" w:rsidRPr="00B83F41">
              <w:rPr>
                <w:rFonts w:asciiTheme="majorHAnsi" w:hAnsiTheme="majorHAnsi" w:cstheme="majorHAnsi"/>
              </w:rPr>
              <w:t xml:space="preserve">necessary steps for solving the problem. The flowchart was professional, clean, and readable. Proper shapes and symbols were used correctly. </w:t>
            </w:r>
            <w:r w:rsidR="00020946" w:rsidRPr="00B83F41">
              <w:rPr>
                <w:rFonts w:asciiTheme="majorHAnsi" w:hAnsiTheme="majorHAnsi" w:cstheme="majorHAnsi"/>
                <w:b/>
                <w:bCs/>
              </w:rPr>
              <w:t>(0-15)</w:t>
            </w:r>
          </w:p>
        </w:tc>
      </w:tr>
    </w:tbl>
    <w:p w14:paraId="6AEE0BB7" w14:textId="5B18A2E2" w:rsidR="009108D0" w:rsidRPr="00B83F41" w:rsidRDefault="009108D0" w:rsidP="00332F6B">
      <w:pPr>
        <w:rPr>
          <w:rFonts w:asciiTheme="majorHAnsi" w:hAnsiTheme="majorHAnsi" w:cstheme="majorHAnsi"/>
        </w:rPr>
      </w:pPr>
    </w:p>
    <w:p w14:paraId="542DC65C" w14:textId="77777777" w:rsidR="00495492" w:rsidRPr="00B83F41" w:rsidRDefault="00495492">
      <w:pPr>
        <w:rPr>
          <w:rFonts w:asciiTheme="majorHAnsi" w:eastAsia="Calibri" w:hAnsiTheme="majorHAnsi" w:cstheme="majorHAnsi"/>
          <w:b/>
          <w:bCs/>
          <w:color w:val="2F5496" w:themeColor="accent1" w:themeShade="BF"/>
          <w:sz w:val="32"/>
          <w:szCs w:val="32"/>
          <w:u w:val="single"/>
        </w:rPr>
      </w:pPr>
      <w:r w:rsidRPr="00B83F41">
        <w:rPr>
          <w:rFonts w:asciiTheme="majorHAnsi" w:eastAsia="Calibri" w:hAnsiTheme="majorHAnsi" w:cstheme="majorHAnsi"/>
          <w:b/>
          <w:bCs/>
          <w:u w:val="single"/>
        </w:rPr>
        <w:br w:type="page"/>
      </w:r>
    </w:p>
    <w:p w14:paraId="05CD74BF" w14:textId="1F2E743B" w:rsidR="0064741C" w:rsidRDefault="0064741C" w:rsidP="0064741C">
      <w:pPr>
        <w:pStyle w:val="Heading1"/>
        <w:spacing w:after="240"/>
        <w:jc w:val="center"/>
        <w:rPr>
          <w:rFonts w:eastAsia="Calibri"/>
          <w:b/>
          <w:bCs/>
          <w:u w:val="single"/>
        </w:rPr>
      </w:pPr>
      <w:r>
        <w:rPr>
          <w:noProof/>
          <w:lang w:eastAsia="en-CA"/>
        </w:rPr>
        <w:lastRenderedPageBreak/>
        <w:drawing>
          <wp:inline distT="0" distB="0" distL="0" distR="0" wp14:anchorId="6584601E" wp14:editId="22684BB2">
            <wp:extent cx="1463040" cy="7487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34" cy="7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5E99" w14:textId="1912770F" w:rsidR="00495492" w:rsidRPr="00635608" w:rsidRDefault="00495492" w:rsidP="00495492">
      <w:pPr>
        <w:pStyle w:val="Heading1"/>
        <w:spacing w:after="240"/>
        <w:jc w:val="center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</w:rPr>
        <w:t>Part B – Code Review and Deployment</w:t>
      </w:r>
    </w:p>
    <w:p w14:paraId="5071E76F" w14:textId="77777777" w:rsidR="0064741C" w:rsidRPr="006D772A" w:rsidRDefault="0064741C" w:rsidP="0064741C">
      <w:pPr>
        <w:pStyle w:val="Heading1"/>
        <w:spacing w:after="240" w:line="240" w:lineRule="auto"/>
        <w:jc w:val="both"/>
        <w:rPr>
          <w:rFonts w:eastAsia="Calibri"/>
          <w:color w:val="auto"/>
          <w:sz w:val="22"/>
          <w:szCs w:val="22"/>
        </w:rPr>
      </w:pPr>
      <w:r w:rsidRPr="006D772A">
        <w:rPr>
          <w:rFonts w:eastAsia="Calibri"/>
          <w:color w:val="auto"/>
          <w:sz w:val="22"/>
          <w:szCs w:val="22"/>
        </w:rPr>
        <w:t>Please read this section carefully:</w:t>
      </w:r>
    </w:p>
    <w:p w14:paraId="3CC87D91" w14:textId="451D9E42" w:rsidR="0064741C" w:rsidRPr="006D772A" w:rsidRDefault="0064741C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6D772A">
        <w:rPr>
          <w:rFonts w:eastAsia="Calibri"/>
          <w:color w:val="auto"/>
          <w:sz w:val="22"/>
          <w:szCs w:val="22"/>
        </w:rPr>
        <w:t xml:space="preserve">You will </w:t>
      </w:r>
      <w:r w:rsidR="00495492" w:rsidRPr="006D772A">
        <w:rPr>
          <w:rFonts w:eastAsia="Calibri"/>
          <w:color w:val="auto"/>
          <w:sz w:val="22"/>
          <w:szCs w:val="22"/>
        </w:rPr>
        <w:t>use one of the following programming languages: C#, C++, C, or JAVA.</w:t>
      </w:r>
    </w:p>
    <w:p w14:paraId="4C9DF24B" w14:textId="7D6A9020" w:rsidR="00495492" w:rsidRPr="006D772A" w:rsidRDefault="00495492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6D772A">
        <w:rPr>
          <w:rFonts w:eastAsia="Calibri"/>
          <w:color w:val="auto"/>
          <w:sz w:val="22"/>
          <w:szCs w:val="22"/>
        </w:rPr>
        <w:t>If you are using C#, C++, or C, you should ensure that your code is openable in Visual Studio.</w:t>
      </w:r>
    </w:p>
    <w:p w14:paraId="000A65B2" w14:textId="61461925" w:rsidR="00495492" w:rsidRPr="006D772A" w:rsidRDefault="00495492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6D772A">
        <w:rPr>
          <w:rFonts w:eastAsia="Calibri"/>
          <w:color w:val="auto"/>
          <w:sz w:val="22"/>
          <w:szCs w:val="22"/>
        </w:rPr>
        <w:t xml:space="preserve">JAVA projects are required to use and submit a </w:t>
      </w:r>
      <w:r w:rsidRPr="006D772A">
        <w:rPr>
          <w:rFonts w:eastAsia="Calibri"/>
          <w:b/>
          <w:bCs/>
          <w:color w:val="auto"/>
          <w:sz w:val="22"/>
          <w:szCs w:val="22"/>
        </w:rPr>
        <w:t xml:space="preserve">Maven pom.xml </w:t>
      </w:r>
      <w:r w:rsidRPr="006D772A">
        <w:rPr>
          <w:rFonts w:eastAsia="Calibri"/>
          <w:color w:val="auto"/>
          <w:sz w:val="22"/>
          <w:szCs w:val="22"/>
        </w:rPr>
        <w:t>file.</w:t>
      </w:r>
    </w:p>
    <w:p w14:paraId="5505EA97" w14:textId="41F450AA" w:rsidR="00495492" w:rsidRPr="006D772A" w:rsidRDefault="00495492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6D772A">
        <w:rPr>
          <w:rFonts w:eastAsia="Calibri"/>
          <w:color w:val="auto"/>
          <w:sz w:val="22"/>
          <w:szCs w:val="22"/>
        </w:rPr>
        <w:t>Only standard libraries are allowed: Java SE 8, .NET 4.7+, and Microsoft C/C++ runtime.</w:t>
      </w:r>
    </w:p>
    <w:p w14:paraId="43DF8ED8" w14:textId="5A412441" w:rsidR="00495492" w:rsidRPr="006D772A" w:rsidRDefault="00495492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6D772A">
        <w:rPr>
          <w:rFonts w:eastAsia="Calibri"/>
          <w:color w:val="auto"/>
          <w:sz w:val="22"/>
          <w:szCs w:val="22"/>
        </w:rPr>
        <w:t>Submit an executable .exe for C language projects or an executable .jar for projects completed with JAVA.</w:t>
      </w:r>
    </w:p>
    <w:p w14:paraId="72860142" w14:textId="477A8F7D" w:rsidR="0064741C" w:rsidRPr="00290D21" w:rsidRDefault="0064741C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290D21">
        <w:rPr>
          <w:rFonts w:eastAsia="Calibri"/>
          <w:color w:val="auto"/>
          <w:sz w:val="22"/>
          <w:szCs w:val="22"/>
        </w:rPr>
        <w:t xml:space="preserve">The section is valued at </w:t>
      </w:r>
      <w:r w:rsidR="00495492">
        <w:rPr>
          <w:rFonts w:eastAsia="Calibri"/>
          <w:color w:val="auto"/>
          <w:sz w:val="22"/>
          <w:szCs w:val="22"/>
        </w:rPr>
        <w:t>7</w:t>
      </w:r>
      <w:r w:rsidRPr="00290D21">
        <w:rPr>
          <w:rFonts w:eastAsia="Calibri"/>
          <w:color w:val="auto"/>
          <w:sz w:val="22"/>
          <w:szCs w:val="22"/>
        </w:rPr>
        <w:t>5%.</w:t>
      </w:r>
    </w:p>
    <w:p w14:paraId="19EB3C29" w14:textId="77777777" w:rsidR="0064741C" w:rsidRPr="00290D21" w:rsidRDefault="0064741C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290D21">
        <w:rPr>
          <w:rFonts w:eastAsia="Calibri"/>
          <w:color w:val="auto"/>
          <w:sz w:val="22"/>
          <w:szCs w:val="22"/>
        </w:rPr>
        <w:t>There should be no communication between candidates.</w:t>
      </w:r>
    </w:p>
    <w:p w14:paraId="706FBC0C" w14:textId="2CABEEDC" w:rsidR="0064741C" w:rsidRPr="00290D21" w:rsidRDefault="0064741C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290D21">
        <w:rPr>
          <w:rFonts w:eastAsia="Calibri"/>
          <w:color w:val="auto"/>
          <w:sz w:val="22"/>
          <w:szCs w:val="22"/>
        </w:rPr>
        <w:t>There are no resources allowed except online help.</w:t>
      </w:r>
    </w:p>
    <w:p w14:paraId="26A27411" w14:textId="799B1E87" w:rsidR="0064741C" w:rsidRDefault="0064741C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/>
          <w:color w:val="auto"/>
          <w:sz w:val="22"/>
          <w:szCs w:val="22"/>
        </w:rPr>
      </w:pPr>
      <w:r w:rsidRPr="00290D21">
        <w:rPr>
          <w:rFonts w:eastAsia="Calibri"/>
          <w:color w:val="auto"/>
          <w:sz w:val="22"/>
          <w:szCs w:val="22"/>
        </w:rPr>
        <w:t>Save the files you create with the names provided.</w:t>
      </w:r>
    </w:p>
    <w:p w14:paraId="4EEF1FBF" w14:textId="35671DBF" w:rsidR="00290D21" w:rsidRDefault="00290D21" w:rsidP="00290D21"/>
    <w:p w14:paraId="2484ADCA" w14:textId="6BAE8CE9" w:rsidR="00332F6B" w:rsidRPr="003D6794" w:rsidRDefault="00495492" w:rsidP="00267603">
      <w:pPr>
        <w:pStyle w:val="Heading1"/>
        <w:rPr>
          <w:rFonts w:eastAsia="Calibri"/>
          <w:b/>
          <w:bCs/>
          <w:sz w:val="28"/>
          <w:szCs w:val="28"/>
          <w:u w:val="single"/>
        </w:rPr>
      </w:pPr>
      <w:r w:rsidRPr="003D6794">
        <w:rPr>
          <w:rFonts w:eastAsia="Calibri"/>
          <w:b/>
          <w:bCs/>
          <w:sz w:val="28"/>
          <w:szCs w:val="28"/>
          <w:u w:val="single"/>
        </w:rPr>
        <w:t>Part B</w:t>
      </w:r>
      <w:r w:rsidR="00290D21" w:rsidRPr="003D6794">
        <w:rPr>
          <w:rFonts w:eastAsia="Calibri"/>
          <w:b/>
          <w:bCs/>
          <w:sz w:val="28"/>
          <w:szCs w:val="28"/>
          <w:u w:val="single"/>
        </w:rPr>
        <w:t xml:space="preserve"> – </w:t>
      </w:r>
      <w:r w:rsidRPr="003D6794">
        <w:rPr>
          <w:rFonts w:eastAsia="Calibri"/>
          <w:b/>
          <w:bCs/>
          <w:sz w:val="28"/>
          <w:szCs w:val="28"/>
          <w:u w:val="single"/>
        </w:rPr>
        <w:t>Code Review and Deployment</w:t>
      </w:r>
    </w:p>
    <w:p w14:paraId="22865AFA" w14:textId="77777777" w:rsidR="00290D21" w:rsidRPr="00290D21" w:rsidRDefault="00290D21" w:rsidP="00290D21">
      <w:pPr>
        <w:rPr>
          <w:sz w:val="8"/>
          <w:szCs w:val="8"/>
        </w:rPr>
      </w:pPr>
    </w:p>
    <w:p w14:paraId="6FECFD65" w14:textId="064313E0" w:rsidR="003D6794" w:rsidRDefault="003D6794" w:rsidP="003D6794">
      <w:pPr>
        <w:jc w:val="both"/>
        <w:rPr>
          <w:rFonts w:asciiTheme="majorHAnsi" w:hAnsiTheme="majorHAnsi" w:cstheme="majorHAnsi"/>
        </w:rPr>
      </w:pPr>
      <w:r w:rsidRPr="003D6794">
        <w:rPr>
          <w:rFonts w:asciiTheme="majorHAnsi" w:hAnsiTheme="majorHAnsi" w:cstheme="majorHAnsi"/>
        </w:rPr>
        <w:t xml:space="preserve">You will be creating an application for helping an Animal rescue not-for-profit organization manage incoming animals. This </w:t>
      </w:r>
      <w:r w:rsidR="00E4048A">
        <w:rPr>
          <w:rFonts w:asciiTheme="majorHAnsi" w:hAnsiTheme="majorHAnsi" w:cstheme="majorHAnsi"/>
        </w:rPr>
        <w:t>A</w:t>
      </w:r>
      <w:r w:rsidRPr="003D6794">
        <w:rPr>
          <w:rFonts w:asciiTheme="majorHAnsi" w:hAnsiTheme="majorHAnsi" w:cstheme="majorHAnsi"/>
        </w:rPr>
        <w:t xml:space="preserve">pplication can be written in either C#, C++, C, or Java </w:t>
      </w:r>
      <w:r w:rsidRPr="00802AE6">
        <w:rPr>
          <w:rFonts w:asciiTheme="majorHAnsi" w:hAnsiTheme="majorHAnsi" w:cstheme="majorHAnsi"/>
        </w:rPr>
        <w:t xml:space="preserve">and submitted as a .exe or .jar file. </w:t>
      </w:r>
      <w:r w:rsidRPr="003D6794">
        <w:rPr>
          <w:rFonts w:asciiTheme="majorHAnsi" w:hAnsiTheme="majorHAnsi" w:cstheme="majorHAnsi"/>
        </w:rPr>
        <w:t>Your submission should also include the source code, documentation, and deployment files or installations script.</w:t>
      </w:r>
    </w:p>
    <w:p w14:paraId="57A0672B" w14:textId="77777777" w:rsidR="008963C8" w:rsidRPr="00B83F41" w:rsidRDefault="008963C8" w:rsidP="008963C8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B83F41">
        <w:rPr>
          <w:rFonts w:eastAsia="Calibri" w:cstheme="majorHAnsi"/>
          <w:sz w:val="28"/>
          <w:szCs w:val="28"/>
          <w:u w:val="single"/>
        </w:rPr>
        <w:t>Requirements for Completion:</w:t>
      </w:r>
    </w:p>
    <w:p w14:paraId="47EF6CAB" w14:textId="77777777" w:rsidR="003D6794" w:rsidRPr="003D6794" w:rsidRDefault="003D6794" w:rsidP="003D6794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3D6794">
        <w:rPr>
          <w:rFonts w:asciiTheme="majorHAnsi" w:hAnsiTheme="majorHAnsi" w:cstheme="majorHAnsi"/>
        </w:rPr>
        <w:t>The first step in managing the animal rescue is creating a flat file with all the animals in the shelter now. This task will need all the basic CRUD functions (create, read, update, delete).</w:t>
      </w:r>
    </w:p>
    <w:p w14:paraId="4728BAD5" w14:textId="77777777" w:rsidR="003D6794" w:rsidRPr="003D6794" w:rsidRDefault="003D6794" w:rsidP="003D6794">
      <w:p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3D6794">
        <w:rPr>
          <w:rFonts w:asciiTheme="majorHAnsi" w:hAnsiTheme="majorHAnsi" w:cstheme="majorHAnsi"/>
        </w:rPr>
        <w:t>The file must include the following:</w:t>
      </w:r>
    </w:p>
    <w:p w14:paraId="009447A3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ID: A generated incrementing 0 padded 8-digit number.</w:t>
      </w:r>
    </w:p>
    <w:p w14:paraId="538CEBEA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Species: Dog, Cat, Bird, Rabbit, Small &amp; Furry, Fish, Barnyard, Other</w:t>
      </w:r>
    </w:p>
    <w:p w14:paraId="60435696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Name: The animal’s name.</w:t>
      </w:r>
    </w:p>
    <w:p w14:paraId="125D90FC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Gender: F or M</w:t>
      </w:r>
    </w:p>
    <w:p w14:paraId="2A8FDAE1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Spayed: Yes or No</w:t>
      </w:r>
    </w:p>
    <w:p w14:paraId="6BCCC094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Breed: Collie, Beagle, Siamese, Calico, unknown, etc.</w:t>
      </w:r>
    </w:p>
    <w:p w14:paraId="2904DB9D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Colour: Brown, Tabby, White, etc.</w:t>
      </w:r>
    </w:p>
    <w:p w14:paraId="3A69D49A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Birthday: Date of the estimated animal’s birth. Format dd/mm/</w:t>
      </w:r>
      <w:proofErr w:type="spellStart"/>
      <w:r w:rsidRPr="003D6794">
        <w:rPr>
          <w:rFonts w:asciiTheme="majorHAnsi" w:eastAsia="Times New Roman" w:hAnsiTheme="majorHAnsi" w:cstheme="majorHAnsi"/>
          <w:color w:val="373D49"/>
        </w:rPr>
        <w:t>yyyy</w:t>
      </w:r>
      <w:proofErr w:type="spellEnd"/>
      <w:r w:rsidRPr="003D6794">
        <w:rPr>
          <w:rFonts w:asciiTheme="majorHAnsi" w:eastAsia="Times New Roman" w:hAnsiTheme="majorHAnsi" w:cstheme="majorHAnsi"/>
          <w:color w:val="373D49"/>
        </w:rPr>
        <w:t>.</w:t>
      </w:r>
    </w:p>
    <w:p w14:paraId="090DE520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Vaccine Status: Up to date, late, unknown.</w:t>
      </w:r>
    </w:p>
    <w:p w14:paraId="751BB38B" w14:textId="777448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lastRenderedPageBreak/>
        <w:t>Identification: Bar code, Micro-chipped</w:t>
      </w:r>
      <w:r w:rsidR="00E4048A">
        <w:rPr>
          <w:rFonts w:asciiTheme="majorHAnsi" w:eastAsia="Times New Roman" w:hAnsiTheme="majorHAnsi" w:cstheme="majorHAnsi"/>
          <w:color w:val="373D49"/>
        </w:rPr>
        <w:t>. I</w:t>
      </w:r>
      <w:r w:rsidRPr="003D6794">
        <w:rPr>
          <w:rFonts w:asciiTheme="majorHAnsi" w:eastAsia="Times New Roman" w:hAnsiTheme="majorHAnsi" w:cstheme="majorHAnsi"/>
          <w:color w:val="373D49"/>
        </w:rPr>
        <w:t>f yes, what is the number</w:t>
      </w:r>
    </w:p>
    <w:p w14:paraId="42C3E12B" w14:textId="77777777" w:rsidR="003D6794" w:rsidRPr="003D6794" w:rsidRDefault="003D6794" w:rsidP="005E202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Adoption fee: &lt; $300.</w:t>
      </w:r>
    </w:p>
    <w:p w14:paraId="6FA20A41" w14:textId="430CF8A3" w:rsidR="003D6794" w:rsidRPr="003D6794" w:rsidRDefault="003D6794" w:rsidP="003D679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The </w:t>
      </w:r>
      <w:r w:rsidR="00E4048A">
        <w:rPr>
          <w:rFonts w:asciiTheme="majorHAnsi" w:eastAsia="Times New Roman" w:hAnsiTheme="majorHAnsi" w:cstheme="majorHAnsi"/>
          <w:color w:val="373D49"/>
        </w:rPr>
        <w:t>A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pplication itself can function in one of two ways, either by displaying a user interface or by accepting command line arguments. </w:t>
      </w:r>
    </w:p>
    <w:p w14:paraId="36706570" w14:textId="348C2929" w:rsidR="003D6794" w:rsidRPr="003D6794" w:rsidRDefault="003D6794" w:rsidP="003D679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Your </w:t>
      </w:r>
      <w:r w:rsidR="00247677">
        <w:rPr>
          <w:rFonts w:asciiTheme="majorHAnsi" w:eastAsia="Times New Roman" w:hAnsiTheme="majorHAnsi" w:cstheme="majorHAnsi"/>
          <w:color w:val="373D49"/>
        </w:rPr>
        <w:t>application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 must have the following functionalities:</w:t>
      </w:r>
    </w:p>
    <w:p w14:paraId="6B62DA83" w14:textId="653F7C5F" w:rsidR="003D6794" w:rsidRPr="007E6A85" w:rsidRDefault="003D6794" w:rsidP="007E6A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Add Animal. </w:t>
      </w:r>
    </w:p>
    <w:p w14:paraId="4A65B5AC" w14:textId="77777777" w:rsidR="003D6794" w:rsidRPr="003D6794" w:rsidRDefault="003D6794" w:rsidP="005E202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The breed should be valid</w:t>
      </w:r>
    </w:p>
    <w:p w14:paraId="3AF7587C" w14:textId="77777777" w:rsidR="003D6794" w:rsidRP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Remove animal by ID.</w:t>
      </w:r>
    </w:p>
    <w:p w14:paraId="3E0A4E16" w14:textId="63AB6559" w:rsidR="003D6794" w:rsidRP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Search for </w:t>
      </w:r>
      <w:r w:rsidR="00E4048A">
        <w:rPr>
          <w:rFonts w:asciiTheme="majorHAnsi" w:eastAsia="Times New Roman" w:hAnsiTheme="majorHAnsi" w:cstheme="majorHAnsi"/>
          <w:color w:val="373D49"/>
        </w:rPr>
        <w:t xml:space="preserve">an </w:t>
      </w:r>
      <w:r w:rsidRPr="003D6794">
        <w:rPr>
          <w:rFonts w:asciiTheme="majorHAnsi" w:eastAsia="Times New Roman" w:hAnsiTheme="majorHAnsi" w:cstheme="majorHAnsi"/>
          <w:color w:val="373D49"/>
        </w:rPr>
        <w:t>animal by name or species.</w:t>
      </w:r>
    </w:p>
    <w:p w14:paraId="2C626EF2" w14:textId="093023C7" w:rsidR="003D6794" w:rsidRP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Display animals sorted by species</w:t>
      </w:r>
      <w:r w:rsidR="00A5032F">
        <w:rPr>
          <w:rFonts w:asciiTheme="majorHAnsi" w:eastAsia="Times New Roman" w:hAnsiTheme="majorHAnsi" w:cstheme="majorHAnsi"/>
          <w:color w:val="373D49"/>
        </w:rPr>
        <w:t>.</w:t>
      </w:r>
    </w:p>
    <w:p w14:paraId="5747024B" w14:textId="47CF9719" w:rsidR="003D6794" w:rsidRP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Display the </w:t>
      </w:r>
      <w:r w:rsidR="00E4048A">
        <w:rPr>
          <w:rFonts w:asciiTheme="majorHAnsi" w:eastAsia="Times New Roman" w:hAnsiTheme="majorHAnsi" w:cstheme="majorHAnsi"/>
          <w:color w:val="373D49"/>
        </w:rPr>
        <w:t>three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 oldest animals for each species.</w:t>
      </w:r>
    </w:p>
    <w:p w14:paraId="5A2FE2EB" w14:textId="46EC3F1E" w:rsid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Usage instructions or a help option</w:t>
      </w:r>
    </w:p>
    <w:p w14:paraId="703E40AE" w14:textId="77777777" w:rsidR="003D6794" w:rsidRPr="003D6794" w:rsidRDefault="003D6794" w:rsidP="003D6794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theme="majorHAnsi"/>
          <w:color w:val="373D49"/>
          <w:sz w:val="16"/>
          <w:szCs w:val="16"/>
        </w:rPr>
      </w:pPr>
    </w:p>
    <w:p w14:paraId="7A212BE2" w14:textId="1F444ACC" w:rsidR="003D6794" w:rsidRDefault="003D6794" w:rsidP="003D6794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t>Deployment (No Presentation)</w:t>
      </w:r>
    </w:p>
    <w:p w14:paraId="659D6720" w14:textId="5B3721AF" w:rsidR="003D6794" w:rsidRP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Create a README.md file that contains how to use your </w:t>
      </w:r>
      <w:r w:rsidR="00247677">
        <w:rPr>
          <w:rFonts w:asciiTheme="majorHAnsi" w:eastAsia="Times New Roman" w:hAnsiTheme="majorHAnsi" w:cstheme="majorHAnsi"/>
          <w:color w:val="373D49"/>
        </w:rPr>
        <w:t>application</w:t>
      </w:r>
      <w:r w:rsidRPr="003D6794">
        <w:rPr>
          <w:rFonts w:asciiTheme="majorHAnsi" w:eastAsia="Times New Roman" w:hAnsiTheme="majorHAnsi" w:cstheme="majorHAnsi"/>
          <w:color w:val="373D49"/>
        </w:rPr>
        <w:t>.</w:t>
      </w:r>
    </w:p>
    <w:p w14:paraId="628A115D" w14:textId="53A2F9F9" w:rsidR="003D6794" w:rsidRPr="003D6794" w:rsidRDefault="003D6794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Create </w:t>
      </w:r>
      <w:r w:rsidR="006F09A9">
        <w:rPr>
          <w:rFonts w:asciiTheme="majorHAnsi" w:eastAsia="Times New Roman" w:hAnsiTheme="majorHAnsi" w:cstheme="majorHAnsi"/>
          <w:color w:val="373D49"/>
        </w:rPr>
        <w:t>multiple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 </w:t>
      </w:r>
      <w:proofErr w:type="spellStart"/>
      <w:r w:rsidR="007E6A85">
        <w:rPr>
          <w:rFonts w:asciiTheme="majorHAnsi" w:eastAsia="Times New Roman" w:hAnsiTheme="majorHAnsi" w:cstheme="majorHAnsi"/>
          <w:color w:val="373D49"/>
        </w:rPr>
        <w:t>printscree</w:t>
      </w:r>
      <w:r w:rsidR="008210F4">
        <w:rPr>
          <w:rFonts w:asciiTheme="majorHAnsi" w:eastAsia="Times New Roman" w:hAnsiTheme="majorHAnsi" w:cstheme="majorHAnsi"/>
          <w:color w:val="373D49"/>
        </w:rPr>
        <w:t>n</w:t>
      </w:r>
      <w:r w:rsidR="006F09A9">
        <w:rPr>
          <w:rFonts w:asciiTheme="majorHAnsi" w:eastAsia="Times New Roman" w:hAnsiTheme="majorHAnsi" w:cstheme="majorHAnsi"/>
          <w:color w:val="373D49"/>
        </w:rPr>
        <w:t>s</w:t>
      </w:r>
      <w:proofErr w:type="spellEnd"/>
      <w:r w:rsidR="008210F4">
        <w:rPr>
          <w:rFonts w:asciiTheme="majorHAnsi" w:eastAsia="Times New Roman" w:hAnsiTheme="majorHAnsi" w:cstheme="majorHAnsi"/>
          <w:color w:val="373D49"/>
        </w:rPr>
        <w:t xml:space="preserve"> of</w:t>
      </w:r>
      <w:r w:rsidR="006F09A9">
        <w:rPr>
          <w:rFonts w:asciiTheme="majorHAnsi" w:eastAsia="Times New Roman" w:hAnsiTheme="majorHAnsi" w:cstheme="majorHAnsi"/>
          <w:color w:val="373D49"/>
        </w:rPr>
        <w:t xml:space="preserve"> each process when</w:t>
      </w:r>
      <w:r w:rsidR="008210F4">
        <w:rPr>
          <w:rFonts w:asciiTheme="majorHAnsi" w:eastAsia="Times New Roman" w:hAnsiTheme="majorHAnsi" w:cstheme="majorHAnsi"/>
          <w:color w:val="373D49"/>
        </w:rPr>
        <w:t xml:space="preserve"> running the application such as Add, Delete, and Edit.</w:t>
      </w:r>
    </w:p>
    <w:p w14:paraId="65C8F559" w14:textId="3B342ED6" w:rsidR="003D6794" w:rsidRPr="003D6794" w:rsidRDefault="00D50E7E" w:rsidP="005E202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>
        <w:rPr>
          <w:rFonts w:asciiTheme="majorHAnsi" w:eastAsia="Times New Roman" w:hAnsiTheme="majorHAnsi" w:cstheme="majorHAnsi"/>
          <w:color w:val="373D49"/>
        </w:rPr>
        <w:t xml:space="preserve">Document your </w:t>
      </w:r>
      <w:proofErr w:type="spellStart"/>
      <w:r>
        <w:rPr>
          <w:rFonts w:asciiTheme="majorHAnsi" w:eastAsia="Times New Roman" w:hAnsiTheme="majorHAnsi" w:cstheme="majorHAnsi"/>
          <w:color w:val="373D49"/>
        </w:rPr>
        <w:t>printscreens</w:t>
      </w:r>
      <w:proofErr w:type="spellEnd"/>
      <w:r>
        <w:rPr>
          <w:rFonts w:asciiTheme="majorHAnsi" w:eastAsia="Times New Roman" w:hAnsiTheme="majorHAnsi" w:cstheme="majorHAnsi"/>
          <w:color w:val="373D49"/>
        </w:rPr>
        <w:t xml:space="preserve"> above.</w:t>
      </w:r>
    </w:p>
    <w:p w14:paraId="69794BFE" w14:textId="77777777" w:rsidR="003D6794" w:rsidRPr="003D6794" w:rsidRDefault="003D6794" w:rsidP="003D6794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Theme="majorHAnsi" w:eastAsia="Times New Roman" w:hAnsiTheme="majorHAnsi" w:cstheme="majorHAnsi"/>
          <w:color w:val="373D49"/>
          <w:sz w:val="12"/>
          <w:szCs w:val="12"/>
        </w:rPr>
      </w:pPr>
    </w:p>
    <w:p w14:paraId="47F1BA20" w14:textId="0476AE4D" w:rsidR="003D6794" w:rsidRPr="003D6794" w:rsidRDefault="00A5032F" w:rsidP="003D6794">
      <w:pPr>
        <w:pStyle w:val="Heading1"/>
        <w:rPr>
          <w:rFonts w:eastAsia="Calibri" w:cstheme="majorHAnsi"/>
          <w:sz w:val="28"/>
          <w:szCs w:val="28"/>
          <w:u w:val="single"/>
        </w:rPr>
      </w:pPr>
      <w:r>
        <w:rPr>
          <w:rFonts w:eastAsia="Calibri" w:cstheme="majorHAnsi"/>
          <w:sz w:val="28"/>
          <w:szCs w:val="28"/>
          <w:u w:val="single"/>
        </w:rPr>
        <w:t>Post</w:t>
      </w:r>
      <w:r w:rsidR="003D6794" w:rsidRPr="003D6794">
        <w:rPr>
          <w:rFonts w:eastAsia="Calibri" w:cstheme="majorHAnsi"/>
          <w:sz w:val="28"/>
          <w:szCs w:val="28"/>
          <w:u w:val="single"/>
        </w:rPr>
        <w:t>-Secondary</w:t>
      </w:r>
      <w:r>
        <w:rPr>
          <w:rFonts w:eastAsia="Calibri" w:cstheme="majorHAnsi"/>
          <w:sz w:val="28"/>
          <w:szCs w:val="28"/>
          <w:u w:val="single"/>
        </w:rPr>
        <w:t xml:space="preserve"> Only</w:t>
      </w:r>
    </w:p>
    <w:p w14:paraId="47DAC523" w14:textId="04BDDFAF" w:rsidR="003D6794" w:rsidRPr="003D6794" w:rsidRDefault="003D6794" w:rsidP="003D6794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Above are the mandatory requirements for the </w:t>
      </w:r>
      <w:r w:rsidR="00E4048A">
        <w:rPr>
          <w:rFonts w:asciiTheme="majorHAnsi" w:eastAsia="Times New Roman" w:hAnsiTheme="majorHAnsi" w:cstheme="majorHAnsi"/>
          <w:color w:val="373D49"/>
        </w:rPr>
        <w:t>A</w:t>
      </w:r>
      <w:r w:rsidRPr="003D6794">
        <w:rPr>
          <w:rFonts w:asciiTheme="majorHAnsi" w:eastAsia="Times New Roman" w:hAnsiTheme="majorHAnsi" w:cstheme="majorHAnsi"/>
          <w:color w:val="373D49"/>
        </w:rPr>
        <w:t>pplication for all contestants. The following is a list of required additions for post-secondary contestants</w:t>
      </w:r>
      <w:r w:rsidR="00A5032F">
        <w:rPr>
          <w:rFonts w:asciiTheme="majorHAnsi" w:eastAsia="Times New Roman" w:hAnsiTheme="majorHAnsi" w:cstheme="majorHAnsi"/>
          <w:color w:val="373D49"/>
        </w:rPr>
        <w:t xml:space="preserve"> only</w:t>
      </w:r>
      <w:r w:rsidRPr="003D6794">
        <w:rPr>
          <w:rFonts w:asciiTheme="majorHAnsi" w:eastAsia="Times New Roman" w:hAnsiTheme="majorHAnsi" w:cstheme="majorHAnsi"/>
          <w:color w:val="373D49"/>
        </w:rPr>
        <w:t>:</w:t>
      </w:r>
    </w:p>
    <w:p w14:paraId="3D14A653" w14:textId="5495704E" w:rsidR="003D6794" w:rsidRPr="007465EB" w:rsidRDefault="003D6794" w:rsidP="005E20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 xml:space="preserve">In addition to the basic CRUD functions (create, read, update, delete), your </w:t>
      </w:r>
      <w:r w:rsidR="00247677">
        <w:rPr>
          <w:rFonts w:asciiTheme="majorHAnsi" w:eastAsia="Times New Roman" w:hAnsiTheme="majorHAnsi" w:cstheme="majorHAnsi"/>
          <w:color w:val="373D49"/>
        </w:rPr>
        <w:t>application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 should be able to </w:t>
      </w:r>
      <w:r w:rsidRPr="007465EB">
        <w:rPr>
          <w:rFonts w:asciiTheme="majorHAnsi" w:eastAsia="Times New Roman" w:hAnsiTheme="majorHAnsi" w:cstheme="majorHAnsi"/>
          <w:b/>
          <w:bCs/>
          <w:color w:val="373D49"/>
        </w:rPr>
        <w:t xml:space="preserve">archive </w:t>
      </w:r>
      <w:r w:rsidRPr="007465EB">
        <w:rPr>
          <w:rFonts w:asciiTheme="majorHAnsi" w:eastAsia="Times New Roman" w:hAnsiTheme="majorHAnsi" w:cstheme="majorHAnsi"/>
          <w:color w:val="373D49"/>
        </w:rPr>
        <w:t>and</w:t>
      </w:r>
      <w:r w:rsidRPr="007465EB">
        <w:rPr>
          <w:rFonts w:asciiTheme="majorHAnsi" w:eastAsia="Times New Roman" w:hAnsiTheme="majorHAnsi" w:cstheme="majorHAnsi"/>
          <w:b/>
          <w:bCs/>
          <w:color w:val="373D49"/>
        </w:rPr>
        <w:t xml:space="preserve"> restore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 the information of animals that have been adopted.</w:t>
      </w:r>
      <w:r w:rsidR="00C05C1E">
        <w:rPr>
          <w:rFonts w:asciiTheme="majorHAnsi" w:eastAsia="Times New Roman" w:hAnsiTheme="majorHAnsi" w:cstheme="majorHAnsi"/>
          <w:color w:val="373D49"/>
        </w:rPr>
        <w:t xml:space="preserve"> Add any fields necessary.</w:t>
      </w:r>
    </w:p>
    <w:p w14:paraId="787AF174" w14:textId="5F160196" w:rsidR="00802AE6" w:rsidRPr="007465EB" w:rsidRDefault="00802AE6" w:rsidP="00802AE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 xml:space="preserve">An archived animal </w:t>
      </w:r>
      <w:r w:rsidR="00247677" w:rsidRPr="007465EB">
        <w:rPr>
          <w:rFonts w:asciiTheme="majorHAnsi" w:eastAsia="Times New Roman" w:hAnsiTheme="majorHAnsi" w:cstheme="majorHAnsi"/>
          <w:color w:val="373D49"/>
        </w:rPr>
        <w:t>will not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 show up in the </w:t>
      </w:r>
      <w:r w:rsidR="00E4048A">
        <w:rPr>
          <w:rFonts w:asciiTheme="majorHAnsi" w:eastAsia="Times New Roman" w:hAnsiTheme="majorHAnsi" w:cstheme="majorHAnsi"/>
          <w:color w:val="373D49"/>
        </w:rPr>
        <w:t>regular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 search</w:t>
      </w:r>
    </w:p>
    <w:p w14:paraId="6441EB0B" w14:textId="0CE2FBAD" w:rsidR="00802AE6" w:rsidRPr="007465EB" w:rsidRDefault="00802AE6" w:rsidP="00802AE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>Include an option to search for archived animals within a timeframe</w:t>
      </w:r>
    </w:p>
    <w:p w14:paraId="7ADDC5BB" w14:textId="1A66ABD8" w:rsidR="00802AE6" w:rsidRPr="007465EB" w:rsidRDefault="00802AE6" w:rsidP="00802AE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 xml:space="preserve">Include an option to archive all animals </w:t>
      </w:r>
      <w:r w:rsidR="00A5032F">
        <w:rPr>
          <w:rFonts w:asciiTheme="majorHAnsi" w:eastAsia="Times New Roman" w:hAnsiTheme="majorHAnsi" w:cstheme="majorHAnsi"/>
          <w:color w:val="373D49"/>
        </w:rPr>
        <w:t xml:space="preserve">adopted </w:t>
      </w:r>
      <w:r w:rsidRPr="007465EB">
        <w:rPr>
          <w:rFonts w:asciiTheme="majorHAnsi" w:eastAsia="Times New Roman" w:hAnsiTheme="majorHAnsi" w:cstheme="majorHAnsi"/>
          <w:color w:val="373D49"/>
        </w:rPr>
        <w:t>at</w:t>
      </w:r>
      <w:r w:rsidR="007465EB">
        <w:rPr>
          <w:rFonts w:asciiTheme="majorHAnsi" w:eastAsia="Times New Roman" w:hAnsiTheme="majorHAnsi" w:cstheme="majorHAnsi"/>
          <w:color w:val="373D49"/>
        </w:rPr>
        <w:t xml:space="preserve"> 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least </w:t>
      </w:r>
      <w:r w:rsidR="00E4048A">
        <w:rPr>
          <w:rFonts w:asciiTheme="majorHAnsi" w:eastAsia="Times New Roman" w:hAnsiTheme="majorHAnsi" w:cstheme="majorHAnsi"/>
          <w:color w:val="373D49"/>
        </w:rPr>
        <w:t>three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 months ago</w:t>
      </w:r>
    </w:p>
    <w:p w14:paraId="079A73DC" w14:textId="407A7240" w:rsidR="003D6794" w:rsidRPr="003D6794" w:rsidRDefault="003D6794" w:rsidP="005E20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Your </w:t>
      </w:r>
      <w:r w:rsidR="00247677">
        <w:rPr>
          <w:rFonts w:asciiTheme="majorHAnsi" w:eastAsia="Times New Roman" w:hAnsiTheme="majorHAnsi" w:cstheme="majorHAnsi"/>
          <w:color w:val="373D49"/>
        </w:rPr>
        <w:t>application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 should be able to calculate the adoption fee for each animal based on the criteria below:</w:t>
      </w:r>
    </w:p>
    <w:p w14:paraId="4B5B6FA0" w14:textId="715EC33E" w:rsidR="003D6794" w:rsidRPr="003D6794" w:rsidRDefault="003D6794" w:rsidP="005E202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Kittens, puppies, and other young animals (below </w:t>
      </w:r>
      <w:r w:rsidR="00E4048A">
        <w:rPr>
          <w:rFonts w:asciiTheme="majorHAnsi" w:eastAsia="Times New Roman" w:hAnsiTheme="majorHAnsi" w:cstheme="majorHAnsi"/>
          <w:color w:val="373D49"/>
        </w:rPr>
        <w:t>one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 year of age): $300</w:t>
      </w:r>
    </w:p>
    <w:p w14:paraId="0DD62984" w14:textId="3850C63F" w:rsidR="003D6794" w:rsidRPr="003D6794" w:rsidRDefault="003D6794" w:rsidP="005E202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 xml:space="preserve">Senior animals (above </w:t>
      </w:r>
      <w:r w:rsidR="00E4048A">
        <w:rPr>
          <w:rFonts w:asciiTheme="majorHAnsi" w:eastAsia="Times New Roman" w:hAnsiTheme="majorHAnsi" w:cstheme="majorHAnsi"/>
          <w:color w:val="373D49"/>
        </w:rPr>
        <w:t>ten</w:t>
      </w:r>
      <w:r w:rsidRPr="003D6794">
        <w:rPr>
          <w:rFonts w:asciiTheme="majorHAnsi" w:eastAsia="Times New Roman" w:hAnsiTheme="majorHAnsi" w:cstheme="majorHAnsi"/>
          <w:color w:val="373D49"/>
        </w:rPr>
        <w:t xml:space="preserve"> years of age): $100</w:t>
      </w:r>
    </w:p>
    <w:p w14:paraId="6C035F01" w14:textId="77777777" w:rsidR="003D6794" w:rsidRPr="003D6794" w:rsidRDefault="003D6794" w:rsidP="005E202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All other animals: $200</w:t>
      </w:r>
    </w:p>
    <w:p w14:paraId="58609017" w14:textId="77777777" w:rsidR="003D6794" w:rsidRPr="003D6794" w:rsidRDefault="003D6794" w:rsidP="003D6794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Theme="majorHAnsi" w:eastAsia="Times New Roman" w:hAnsiTheme="majorHAnsi" w:cstheme="majorHAnsi"/>
          <w:b/>
          <w:bCs/>
          <w:color w:val="373D49"/>
          <w:sz w:val="16"/>
          <w:szCs w:val="16"/>
        </w:rPr>
      </w:pPr>
    </w:p>
    <w:p w14:paraId="0B849D66" w14:textId="77777777" w:rsidR="003D6794" w:rsidRPr="003D6794" w:rsidRDefault="003D6794" w:rsidP="003D6794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lastRenderedPageBreak/>
        <w:t>Bonus (Optional) Marks</w:t>
      </w:r>
    </w:p>
    <w:p w14:paraId="2FF8B862" w14:textId="77777777" w:rsidR="003D6794" w:rsidRPr="003D6794" w:rsidRDefault="003D6794" w:rsidP="003D6794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Theme="majorHAnsi" w:eastAsia="Times New Roman" w:hAnsiTheme="majorHAnsi" w:cstheme="majorHAnsi"/>
          <w:color w:val="373D49"/>
        </w:rPr>
      </w:pPr>
      <w:r w:rsidRPr="003D6794">
        <w:rPr>
          <w:rFonts w:asciiTheme="majorHAnsi" w:eastAsia="Times New Roman" w:hAnsiTheme="majorHAnsi" w:cstheme="majorHAnsi"/>
          <w:color w:val="373D49"/>
        </w:rPr>
        <w:t>Bonus marks will be given for:</w:t>
      </w:r>
    </w:p>
    <w:p w14:paraId="73C65BE5" w14:textId="47548EFC" w:rsidR="003D6794" w:rsidRPr="007465EB" w:rsidRDefault="003D6794" w:rsidP="005E20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>Creativity and innovation.</w:t>
      </w:r>
    </w:p>
    <w:p w14:paraId="11FE3F74" w14:textId="0D4F7462" w:rsidR="00802AE6" w:rsidRPr="007465EB" w:rsidRDefault="00802AE6" w:rsidP="005E202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>Including a “</w:t>
      </w:r>
      <w:r w:rsidR="00247677" w:rsidRPr="007465EB">
        <w:rPr>
          <w:rFonts w:asciiTheme="majorHAnsi" w:eastAsia="Times New Roman" w:hAnsiTheme="majorHAnsi" w:cstheme="majorHAnsi"/>
          <w:color w:val="373D49"/>
        </w:rPr>
        <w:t>Docker file</w:t>
      </w:r>
      <w:r w:rsidRPr="007465EB">
        <w:rPr>
          <w:rFonts w:asciiTheme="majorHAnsi" w:eastAsia="Times New Roman" w:hAnsiTheme="majorHAnsi" w:cstheme="majorHAnsi"/>
          <w:color w:val="373D49"/>
        </w:rPr>
        <w:t>” and instructions on how to run it</w:t>
      </w:r>
      <w:r w:rsidR="007465EB" w:rsidRPr="007465EB">
        <w:rPr>
          <w:rFonts w:asciiTheme="majorHAnsi" w:eastAsia="Times New Roman" w:hAnsiTheme="majorHAnsi" w:cstheme="majorHAnsi"/>
          <w:color w:val="373D49"/>
        </w:rPr>
        <w:t>.</w:t>
      </w:r>
    </w:p>
    <w:p w14:paraId="1BC0474C" w14:textId="0F8F4716" w:rsidR="003D6794" w:rsidRPr="007465EB" w:rsidRDefault="005D26CD" w:rsidP="005D26C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373D49"/>
        </w:rPr>
      </w:pPr>
      <w:r w:rsidRPr="007465EB">
        <w:rPr>
          <w:rFonts w:asciiTheme="majorHAnsi" w:eastAsia="Times New Roman" w:hAnsiTheme="majorHAnsi" w:cstheme="majorHAnsi"/>
          <w:color w:val="373D49"/>
        </w:rPr>
        <w:t xml:space="preserve">Create a new </w:t>
      </w:r>
      <w:r w:rsidR="00C05C1E">
        <w:rPr>
          <w:rFonts w:asciiTheme="majorHAnsi" w:eastAsia="Times New Roman" w:hAnsiTheme="majorHAnsi" w:cstheme="majorHAnsi"/>
          <w:color w:val="373D49"/>
        </w:rPr>
        <w:t xml:space="preserve">addition to the existing program, </w:t>
      </w:r>
      <w:r w:rsidR="00E4048A">
        <w:rPr>
          <w:rFonts w:asciiTheme="majorHAnsi" w:eastAsia="Times New Roman" w:hAnsiTheme="majorHAnsi" w:cstheme="majorHAnsi"/>
          <w:color w:val="373D49"/>
        </w:rPr>
        <w:t>e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xcept related to adopting an animal. For example, </w:t>
      </w:r>
      <w:r w:rsidR="00E4048A">
        <w:rPr>
          <w:rFonts w:asciiTheme="majorHAnsi" w:eastAsia="Times New Roman" w:hAnsiTheme="majorHAnsi" w:cstheme="majorHAnsi"/>
          <w:color w:val="373D49"/>
        </w:rPr>
        <w:t>include the person interested in adopting’s</w:t>
      </w:r>
      <w:r w:rsidRPr="007465EB">
        <w:rPr>
          <w:rFonts w:asciiTheme="majorHAnsi" w:eastAsia="Times New Roman" w:hAnsiTheme="majorHAnsi" w:cstheme="majorHAnsi"/>
          <w:color w:val="373D49"/>
        </w:rPr>
        <w:t xml:space="preserve"> name, contact information, </w:t>
      </w:r>
      <w:r w:rsidR="00E4048A">
        <w:rPr>
          <w:rFonts w:asciiTheme="majorHAnsi" w:eastAsia="Times New Roman" w:hAnsiTheme="majorHAnsi" w:cstheme="majorHAnsi"/>
          <w:color w:val="373D49"/>
        </w:rPr>
        <w:t xml:space="preserve">the </w:t>
      </w:r>
      <w:r w:rsidRPr="007465EB">
        <w:rPr>
          <w:rFonts w:asciiTheme="majorHAnsi" w:eastAsia="Times New Roman" w:hAnsiTheme="majorHAnsi" w:cstheme="majorHAnsi"/>
          <w:color w:val="373D49"/>
        </w:rPr>
        <w:t>animal they want to adopt</w:t>
      </w:r>
      <w:r w:rsidR="00996DED" w:rsidRPr="007465EB">
        <w:rPr>
          <w:rFonts w:asciiTheme="majorHAnsi" w:eastAsia="Times New Roman" w:hAnsiTheme="majorHAnsi" w:cstheme="majorHAnsi"/>
          <w:color w:val="373D49"/>
        </w:rPr>
        <w:t>, why they are a great fit for the animal, etc.</w:t>
      </w:r>
    </w:p>
    <w:p w14:paraId="55BD92BB" w14:textId="7E837964" w:rsidR="00907772" w:rsidRPr="003D6794" w:rsidRDefault="00907772" w:rsidP="008963C8">
      <w:pPr>
        <w:rPr>
          <w:rFonts w:asciiTheme="majorHAnsi" w:hAnsiTheme="majorHAnsi" w:cstheme="majorHAnsi"/>
          <w:sz w:val="16"/>
          <w:szCs w:val="16"/>
        </w:rPr>
      </w:pPr>
    </w:p>
    <w:p w14:paraId="06C50A97" w14:textId="0AA77845" w:rsidR="00AA0C6A" w:rsidRPr="003D6794" w:rsidRDefault="00AA0C6A" w:rsidP="003D6794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t>Submission requirements</w:t>
      </w:r>
    </w:p>
    <w:p w14:paraId="611914B5" w14:textId="1F9FE665" w:rsidR="008963C8" w:rsidRDefault="008963C8" w:rsidP="005E2027">
      <w:pPr>
        <w:pStyle w:val="Heading1"/>
        <w:numPr>
          <w:ilvl w:val="0"/>
          <w:numId w:val="1"/>
        </w:numPr>
        <w:spacing w:before="80" w:after="80" w:line="240" w:lineRule="auto"/>
        <w:ind w:left="714" w:hanging="357"/>
        <w:jc w:val="both"/>
        <w:rPr>
          <w:rFonts w:eastAsia="Calibri" w:cstheme="majorHAnsi"/>
          <w:b/>
          <w:bCs/>
          <w:color w:val="auto"/>
          <w:sz w:val="22"/>
          <w:szCs w:val="22"/>
        </w:rPr>
      </w:pPr>
      <w:r w:rsidRPr="00B83F41">
        <w:rPr>
          <w:rFonts w:eastAsia="Calibri" w:cstheme="majorHAnsi"/>
          <w:color w:val="auto"/>
          <w:sz w:val="22"/>
          <w:szCs w:val="22"/>
        </w:rPr>
        <w:t>Save the file</w:t>
      </w:r>
      <w:r w:rsidR="00AA0C6A">
        <w:rPr>
          <w:rFonts w:eastAsia="Calibri" w:cstheme="majorHAnsi"/>
          <w:color w:val="auto"/>
          <w:sz w:val="22"/>
          <w:szCs w:val="22"/>
        </w:rPr>
        <w:t>s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 for Part </w:t>
      </w:r>
      <w:r w:rsidR="00AA0C6A">
        <w:rPr>
          <w:rFonts w:eastAsia="Calibri" w:cstheme="majorHAnsi"/>
          <w:color w:val="auto"/>
          <w:sz w:val="22"/>
          <w:szCs w:val="22"/>
        </w:rPr>
        <w:t>B in a folder named</w:t>
      </w:r>
      <w:r w:rsidRPr="00B83F41">
        <w:rPr>
          <w:rFonts w:eastAsia="Calibri" w:cstheme="majorHAnsi"/>
          <w:color w:val="auto"/>
          <w:sz w:val="22"/>
          <w:szCs w:val="22"/>
        </w:rPr>
        <w:t xml:space="preserve"> </w:t>
      </w:r>
      <w:proofErr w:type="spellStart"/>
      <w:r w:rsidRPr="008963C8">
        <w:rPr>
          <w:rFonts w:eastAsia="Calibri" w:cstheme="majorHAnsi"/>
          <w:b/>
          <w:bCs/>
          <w:color w:val="auto"/>
          <w:sz w:val="22"/>
          <w:szCs w:val="22"/>
        </w:rPr>
        <w:t>YourName_Part</w:t>
      </w:r>
      <w:r w:rsidR="00AA0C6A">
        <w:rPr>
          <w:rFonts w:eastAsia="Calibri" w:cstheme="majorHAnsi"/>
          <w:b/>
          <w:bCs/>
          <w:color w:val="auto"/>
          <w:sz w:val="22"/>
          <w:szCs w:val="22"/>
        </w:rPr>
        <w:t>B</w:t>
      </w:r>
      <w:proofErr w:type="spellEnd"/>
      <w:r w:rsidR="00AA0C6A">
        <w:rPr>
          <w:rFonts w:eastAsia="Calibri" w:cstheme="majorHAnsi"/>
          <w:b/>
          <w:bCs/>
          <w:color w:val="auto"/>
          <w:sz w:val="22"/>
          <w:szCs w:val="22"/>
        </w:rPr>
        <w:t>.</w:t>
      </w:r>
    </w:p>
    <w:p w14:paraId="5042C0DB" w14:textId="4750F090" w:rsidR="00996DED" w:rsidRDefault="00C05C1E" w:rsidP="00C05C1E">
      <w:pPr>
        <w:pStyle w:val="ListParagraph"/>
        <w:numPr>
          <w:ilvl w:val="0"/>
          <w:numId w:val="1"/>
        </w:numPr>
      </w:pPr>
      <w:r w:rsidRPr="00C05C1E">
        <w:rPr>
          <w:rFonts w:asciiTheme="majorHAnsi" w:eastAsia="Calibri" w:hAnsiTheme="majorHAnsi" w:cstheme="majorHAnsi"/>
        </w:rPr>
        <w:t xml:space="preserve">Make sure all your </w:t>
      </w:r>
      <w:proofErr w:type="spellStart"/>
      <w:r w:rsidRPr="00C05C1E">
        <w:rPr>
          <w:rFonts w:asciiTheme="majorHAnsi" w:eastAsia="Calibri" w:hAnsiTheme="majorHAnsi" w:cstheme="majorHAnsi"/>
        </w:rPr>
        <w:t>printscreens</w:t>
      </w:r>
      <w:proofErr w:type="spellEnd"/>
      <w:r w:rsidRPr="00C05C1E">
        <w:rPr>
          <w:rFonts w:asciiTheme="majorHAnsi" w:eastAsia="Calibri" w:hAnsiTheme="majorHAnsi" w:cstheme="majorHAnsi"/>
        </w:rPr>
        <w:t xml:space="preserve"> are included.</w:t>
      </w:r>
    </w:p>
    <w:p w14:paraId="682CAE11" w14:textId="37800890" w:rsidR="00996DED" w:rsidRDefault="00996DED" w:rsidP="005E7AF5">
      <w:pPr>
        <w:jc w:val="center"/>
      </w:pPr>
      <w:r w:rsidRPr="005E7AF5">
        <w:t xml:space="preserve">Make sure your </w:t>
      </w:r>
      <w:proofErr w:type="gramStart"/>
      <w:r w:rsidR="00E4048A" w:rsidRPr="005E7AF5">
        <w:t>A</w:t>
      </w:r>
      <w:r w:rsidRPr="005E7AF5">
        <w:t>pplication</w:t>
      </w:r>
      <w:proofErr w:type="gramEnd"/>
      <w:r w:rsidRPr="005E7AF5">
        <w:t xml:space="preserve"> runs and does not cras</w:t>
      </w:r>
      <w:r w:rsidR="005E7AF5">
        <w:t>h!</w:t>
      </w:r>
    </w:p>
    <w:p w14:paraId="4EB0F48E" w14:textId="1785386D" w:rsidR="00996DED" w:rsidRPr="00996DED" w:rsidRDefault="005E7AF5" w:rsidP="005E7AF5">
      <w:pPr>
        <w:jc w:val="center"/>
        <w:rPr>
          <w:rStyle w:val="IntenseReference"/>
        </w:rPr>
      </w:pPr>
      <w:r>
        <w:t>A penalty will be given to any applications that crashes!</w:t>
      </w:r>
    </w:p>
    <w:p w14:paraId="72AF9BF7" w14:textId="77777777" w:rsidR="00907772" w:rsidRPr="003D6794" w:rsidRDefault="00907772" w:rsidP="00290D21">
      <w:pPr>
        <w:rPr>
          <w:sz w:val="16"/>
          <w:szCs w:val="16"/>
        </w:rPr>
      </w:pPr>
    </w:p>
    <w:p w14:paraId="57FAB29C" w14:textId="47A2F2E6" w:rsidR="00290D21" w:rsidRPr="003D6794" w:rsidRDefault="00290D21" w:rsidP="00290D21">
      <w:pPr>
        <w:pStyle w:val="Heading1"/>
        <w:rPr>
          <w:rFonts w:eastAsia="Calibri" w:cstheme="majorHAnsi"/>
          <w:sz w:val="28"/>
          <w:szCs w:val="28"/>
          <w:u w:val="single"/>
        </w:rPr>
      </w:pPr>
      <w:r w:rsidRPr="003D6794">
        <w:rPr>
          <w:rFonts w:eastAsia="Calibri" w:cstheme="majorHAnsi"/>
          <w:sz w:val="28"/>
          <w:szCs w:val="28"/>
          <w:u w:val="single"/>
        </w:rPr>
        <w:t>Judging Criteria:</w:t>
      </w:r>
    </w:p>
    <w:p w14:paraId="51A35939" w14:textId="77777777" w:rsidR="00290D21" w:rsidRPr="00290D21" w:rsidRDefault="00290D21" w:rsidP="00290D21">
      <w:pPr>
        <w:rPr>
          <w:sz w:val="8"/>
          <w:szCs w:val="8"/>
        </w:rPr>
      </w:pP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980"/>
        <w:gridCol w:w="2551"/>
        <w:gridCol w:w="2552"/>
        <w:gridCol w:w="2758"/>
      </w:tblGrid>
      <w:tr w:rsidR="00290D21" w14:paraId="7770128C" w14:textId="77777777" w:rsidTr="00290D21">
        <w:trPr>
          <w:trHeight w:val="252"/>
        </w:trPr>
        <w:tc>
          <w:tcPr>
            <w:tcW w:w="1980" w:type="dxa"/>
          </w:tcPr>
          <w:p w14:paraId="686D64FB" w14:textId="77777777" w:rsidR="00290D21" w:rsidRPr="008963C8" w:rsidRDefault="00290D21" w:rsidP="00290D21">
            <w:pPr>
              <w:jc w:val="center"/>
              <w:rPr>
                <w:rFonts w:asciiTheme="majorHAnsi" w:hAnsiTheme="majorHAnsi" w:cstheme="majorHAnsi"/>
              </w:rPr>
            </w:pPr>
            <w:r w:rsidRPr="008963C8">
              <w:rPr>
                <w:rFonts w:asciiTheme="majorHAnsi" w:hAnsiTheme="majorHAnsi" w:cstheme="majorHAnsi"/>
              </w:rPr>
              <w:t>Criteria</w:t>
            </w:r>
          </w:p>
        </w:tc>
        <w:tc>
          <w:tcPr>
            <w:tcW w:w="7861" w:type="dxa"/>
            <w:gridSpan w:val="3"/>
          </w:tcPr>
          <w:p w14:paraId="6B3F536B" w14:textId="572F8729" w:rsidR="00290D21" w:rsidRPr="008963C8" w:rsidRDefault="00290D21" w:rsidP="00290D21">
            <w:pPr>
              <w:jc w:val="center"/>
              <w:rPr>
                <w:rFonts w:asciiTheme="majorHAnsi" w:hAnsiTheme="majorHAnsi" w:cstheme="majorHAnsi"/>
              </w:rPr>
            </w:pPr>
            <w:r w:rsidRPr="008963C8">
              <w:rPr>
                <w:rFonts w:asciiTheme="majorHAnsi" w:hAnsiTheme="majorHAnsi" w:cstheme="majorHAnsi"/>
              </w:rPr>
              <w:t>Grade Range</w:t>
            </w:r>
          </w:p>
        </w:tc>
      </w:tr>
      <w:tr w:rsidR="00DD43EA" w14:paraId="6FFA9907" w14:textId="77777777" w:rsidTr="00290D21">
        <w:trPr>
          <w:trHeight w:val="1291"/>
        </w:trPr>
        <w:tc>
          <w:tcPr>
            <w:tcW w:w="1980" w:type="dxa"/>
          </w:tcPr>
          <w:p w14:paraId="21848D9B" w14:textId="77777777" w:rsidR="00DD43EA" w:rsidRPr="00290D21" w:rsidRDefault="00DD43EA" w:rsidP="005D053B">
            <w:pPr>
              <w:rPr>
                <w:rFonts w:asciiTheme="majorHAnsi" w:hAnsiTheme="majorHAnsi" w:cstheme="majorHAnsi"/>
              </w:rPr>
            </w:pPr>
            <w:r w:rsidRPr="00290D21">
              <w:rPr>
                <w:rFonts w:asciiTheme="majorHAnsi" w:hAnsiTheme="majorHAnsi" w:cstheme="majorHAnsi"/>
              </w:rPr>
              <w:t>Elements Included</w:t>
            </w:r>
          </w:p>
        </w:tc>
        <w:tc>
          <w:tcPr>
            <w:tcW w:w="2551" w:type="dxa"/>
          </w:tcPr>
          <w:p w14:paraId="753939D0" w14:textId="13771533" w:rsidR="00DD43EA" w:rsidRPr="00290D21" w:rsidRDefault="00DD43EA" w:rsidP="005D053B">
            <w:pPr>
              <w:rPr>
                <w:rFonts w:asciiTheme="majorHAnsi" w:hAnsiTheme="majorHAnsi" w:cstheme="majorHAnsi"/>
              </w:rPr>
            </w:pPr>
            <w:r w:rsidRPr="00290D21">
              <w:rPr>
                <w:rFonts w:asciiTheme="majorHAnsi" w:hAnsiTheme="majorHAnsi" w:cstheme="majorHAnsi"/>
              </w:rPr>
              <w:t xml:space="preserve">All </w:t>
            </w:r>
            <w:r w:rsidR="008963C8">
              <w:rPr>
                <w:rFonts w:asciiTheme="majorHAnsi" w:hAnsiTheme="majorHAnsi" w:cstheme="majorHAnsi"/>
              </w:rPr>
              <w:t>required elements were</w:t>
            </w:r>
            <w:r w:rsidRPr="00290D21">
              <w:rPr>
                <w:rFonts w:asciiTheme="majorHAnsi" w:hAnsiTheme="majorHAnsi" w:cstheme="majorHAnsi"/>
              </w:rPr>
              <w:t xml:space="preserve"> included. 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15-25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2552" w:type="dxa"/>
          </w:tcPr>
          <w:p w14:paraId="2F6BDDD8" w14:textId="74EBE351" w:rsidR="00DD43EA" w:rsidRPr="00290D21" w:rsidRDefault="00DD43EA" w:rsidP="005D053B">
            <w:pPr>
              <w:rPr>
                <w:rFonts w:asciiTheme="majorHAnsi" w:hAnsiTheme="majorHAnsi" w:cstheme="majorHAnsi"/>
              </w:rPr>
            </w:pPr>
            <w:r w:rsidRPr="00290D21">
              <w:rPr>
                <w:rFonts w:asciiTheme="majorHAnsi" w:hAnsiTheme="majorHAnsi" w:cstheme="majorHAnsi"/>
              </w:rPr>
              <w:t>Most of t</w:t>
            </w:r>
            <w:r w:rsidR="008963C8">
              <w:rPr>
                <w:rFonts w:asciiTheme="majorHAnsi" w:hAnsiTheme="majorHAnsi" w:cstheme="majorHAnsi"/>
              </w:rPr>
              <w:t>he required elements were included</w:t>
            </w:r>
            <w:r w:rsidRPr="00290D21">
              <w:rPr>
                <w:rFonts w:asciiTheme="majorHAnsi" w:hAnsiTheme="majorHAnsi" w:cstheme="majorHAnsi"/>
              </w:rPr>
              <w:t xml:space="preserve">. 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5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15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2758" w:type="dxa"/>
          </w:tcPr>
          <w:p w14:paraId="1900193A" w14:textId="77F1A66E" w:rsidR="00290D21" w:rsidRPr="00290D21" w:rsidRDefault="00DD43EA" w:rsidP="005D053B">
            <w:pPr>
              <w:rPr>
                <w:rFonts w:asciiTheme="majorHAnsi" w:hAnsiTheme="majorHAnsi" w:cstheme="majorHAnsi"/>
                <w:b/>
                <w:bCs/>
              </w:rPr>
            </w:pPr>
            <w:r w:rsidRPr="00290D21">
              <w:rPr>
                <w:rFonts w:asciiTheme="majorHAnsi" w:hAnsiTheme="majorHAnsi" w:cstheme="majorHAnsi"/>
              </w:rPr>
              <w:t xml:space="preserve">Missing more than 2 of </w:t>
            </w:r>
            <w:r w:rsidR="008963C8">
              <w:rPr>
                <w:rFonts w:asciiTheme="majorHAnsi" w:hAnsiTheme="majorHAnsi" w:cstheme="majorHAnsi"/>
              </w:rPr>
              <w:t>the required elements</w:t>
            </w:r>
            <w:r w:rsidRPr="00290D21">
              <w:rPr>
                <w:rFonts w:asciiTheme="majorHAnsi" w:hAnsiTheme="majorHAnsi" w:cstheme="majorHAnsi"/>
              </w:rPr>
              <w:t xml:space="preserve">. 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5</w:t>
            </w:r>
            <w:r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  <w:p w14:paraId="582A75EB" w14:textId="2CC4E7DF" w:rsidR="00290D21" w:rsidRPr="00290D21" w:rsidRDefault="00290D21" w:rsidP="005D053B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90D21" w14:paraId="4AB2B971" w14:textId="77777777" w:rsidTr="00290D21">
        <w:trPr>
          <w:trHeight w:val="2082"/>
        </w:trPr>
        <w:tc>
          <w:tcPr>
            <w:tcW w:w="1980" w:type="dxa"/>
          </w:tcPr>
          <w:p w14:paraId="61D405F1" w14:textId="4A32E5BF" w:rsidR="00290D21" w:rsidRPr="00290D21" w:rsidRDefault="008963C8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Program </w:t>
            </w:r>
            <w:r w:rsidR="00290D21" w:rsidRPr="00290D21">
              <w:rPr>
                <w:rFonts w:asciiTheme="majorHAnsi" w:hAnsiTheme="majorHAnsi" w:cstheme="majorHAnsi"/>
              </w:rPr>
              <w:t>Content and Functionality</w:t>
            </w:r>
          </w:p>
        </w:tc>
        <w:tc>
          <w:tcPr>
            <w:tcW w:w="2551" w:type="dxa"/>
          </w:tcPr>
          <w:p w14:paraId="1DF4D5A8" w14:textId="30581842" w:rsidR="00290D21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</w:t>
            </w:r>
            <w:r w:rsidR="008963C8">
              <w:rPr>
                <w:rFonts w:asciiTheme="majorHAnsi" w:hAnsiTheme="majorHAnsi" w:cstheme="majorHAnsi"/>
              </w:rPr>
              <w:t>rogram</w:t>
            </w:r>
            <w:r w:rsidR="00290D21" w:rsidRPr="00290D21">
              <w:rPr>
                <w:rFonts w:asciiTheme="majorHAnsi" w:hAnsiTheme="majorHAnsi" w:cstheme="majorHAnsi"/>
              </w:rPr>
              <w:t xml:space="preserve"> was easy to understand and use. The content was clearly displayed. Data and functions </w:t>
            </w:r>
            <w:r w:rsidR="00ED1C3F">
              <w:rPr>
                <w:rFonts w:asciiTheme="majorHAnsi" w:hAnsiTheme="majorHAnsi" w:cstheme="majorHAnsi"/>
              </w:rPr>
              <w:t>worked as intended</w:t>
            </w:r>
            <w:r w:rsidR="00290D21" w:rsidRPr="00290D21">
              <w:rPr>
                <w:rFonts w:asciiTheme="majorHAnsi" w:hAnsiTheme="majorHAnsi" w:cstheme="majorHAnsi"/>
              </w:rPr>
              <w:t xml:space="preserve">. 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30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4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0)</w:t>
            </w:r>
          </w:p>
        </w:tc>
        <w:tc>
          <w:tcPr>
            <w:tcW w:w="2552" w:type="dxa"/>
          </w:tcPr>
          <w:p w14:paraId="54B53F1C" w14:textId="37CD36B4" w:rsidR="00290D21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</w:t>
            </w:r>
            <w:r w:rsidR="00ED1C3F">
              <w:rPr>
                <w:rFonts w:asciiTheme="majorHAnsi" w:hAnsiTheme="majorHAnsi" w:cstheme="majorHAnsi"/>
              </w:rPr>
              <w:t>rogram could be clearer to understand and use.</w:t>
            </w:r>
            <w:r w:rsidR="00290D21" w:rsidRPr="00290D21">
              <w:rPr>
                <w:rFonts w:asciiTheme="majorHAnsi" w:hAnsiTheme="majorHAnsi" w:cstheme="majorHAnsi"/>
              </w:rPr>
              <w:t xml:space="preserve"> Most </w:t>
            </w:r>
            <w:r w:rsidR="00ED1C3F">
              <w:rPr>
                <w:rFonts w:asciiTheme="majorHAnsi" w:hAnsiTheme="majorHAnsi" w:cstheme="majorHAnsi"/>
              </w:rPr>
              <w:t>functions worked</w:t>
            </w:r>
            <w:r w:rsidR="00290D21" w:rsidRPr="00290D21">
              <w:rPr>
                <w:rFonts w:asciiTheme="majorHAnsi" w:hAnsiTheme="majorHAnsi" w:cstheme="majorHAnsi"/>
              </w:rPr>
              <w:t xml:space="preserve"> properly. 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20-30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  <w:tc>
          <w:tcPr>
            <w:tcW w:w="2758" w:type="dxa"/>
          </w:tcPr>
          <w:p w14:paraId="4842EE09" w14:textId="494BB38D" w:rsidR="00290D21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</w:t>
            </w:r>
            <w:r w:rsidR="00ED1C3F">
              <w:rPr>
                <w:rFonts w:asciiTheme="majorHAnsi" w:hAnsiTheme="majorHAnsi" w:cstheme="majorHAnsi"/>
              </w:rPr>
              <w:t xml:space="preserve">rogram was not functional </w:t>
            </w:r>
            <w:r w:rsidR="000D6D35">
              <w:rPr>
                <w:rFonts w:asciiTheme="majorHAnsi" w:hAnsiTheme="majorHAnsi" w:cstheme="majorHAnsi"/>
              </w:rPr>
              <w:t xml:space="preserve">and/or </w:t>
            </w:r>
            <w:r w:rsidR="00ED1C3F">
              <w:rPr>
                <w:rFonts w:asciiTheme="majorHAnsi" w:hAnsiTheme="majorHAnsi" w:cstheme="majorHAnsi"/>
              </w:rPr>
              <w:t>crashed</w:t>
            </w:r>
            <w:r w:rsidR="00290D21" w:rsidRPr="00290D21">
              <w:rPr>
                <w:rFonts w:asciiTheme="majorHAnsi" w:hAnsiTheme="majorHAnsi" w:cstheme="majorHAnsi"/>
              </w:rPr>
              <w:t>.</w:t>
            </w:r>
            <w:r w:rsidR="00ED1C3F">
              <w:rPr>
                <w:rFonts w:asciiTheme="majorHAnsi" w:hAnsiTheme="majorHAnsi" w:cstheme="majorHAnsi"/>
              </w:rPr>
              <w:t xml:space="preserve"> Most functions were missing.</w:t>
            </w:r>
            <w:r w:rsidR="00290D21" w:rsidRPr="00290D21">
              <w:rPr>
                <w:rFonts w:asciiTheme="majorHAnsi" w:hAnsiTheme="majorHAnsi" w:cstheme="majorHAnsi"/>
              </w:rPr>
              <w:t xml:space="preserve"> 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(</w:t>
            </w:r>
            <w:r w:rsidR="00ED1C3F">
              <w:rPr>
                <w:rFonts w:asciiTheme="majorHAnsi" w:hAnsiTheme="majorHAnsi" w:cstheme="majorHAnsi"/>
                <w:b/>
                <w:bCs/>
              </w:rPr>
              <w:t>0</w:t>
            </w:r>
            <w:r w:rsidR="00290D21">
              <w:rPr>
                <w:rFonts w:asciiTheme="majorHAnsi" w:hAnsiTheme="majorHAnsi" w:cstheme="majorHAnsi"/>
                <w:b/>
                <w:bCs/>
              </w:rPr>
              <w:t>-</w:t>
            </w:r>
            <w:r w:rsidR="00ED1C3F">
              <w:rPr>
                <w:rFonts w:asciiTheme="majorHAnsi" w:hAnsiTheme="majorHAnsi" w:cstheme="majorHAnsi"/>
                <w:b/>
                <w:bCs/>
              </w:rPr>
              <w:t>20</w:t>
            </w:r>
            <w:r w:rsidR="00290D21" w:rsidRPr="00290D21">
              <w:rPr>
                <w:rFonts w:asciiTheme="majorHAnsi" w:hAnsiTheme="majorHAnsi" w:cstheme="majorHAnsi"/>
                <w:b/>
                <w:bCs/>
              </w:rPr>
              <w:t>)</w:t>
            </w:r>
          </w:p>
        </w:tc>
      </w:tr>
      <w:tr w:rsidR="00ED1C3F" w14:paraId="1262B59E" w14:textId="77777777" w:rsidTr="00ED1C3F">
        <w:trPr>
          <w:trHeight w:val="1542"/>
        </w:trPr>
        <w:tc>
          <w:tcPr>
            <w:tcW w:w="1980" w:type="dxa"/>
          </w:tcPr>
          <w:p w14:paraId="26D646F4" w14:textId="3E403571" w:rsidR="00ED1C3F" w:rsidRDefault="00ED1C3F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Code Quality </w:t>
            </w:r>
          </w:p>
        </w:tc>
        <w:tc>
          <w:tcPr>
            <w:tcW w:w="2551" w:type="dxa"/>
          </w:tcPr>
          <w:p w14:paraId="056CBDBC" w14:textId="660AECAA" w:rsidR="00ED1C3F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</w:t>
            </w:r>
            <w:r w:rsidR="00ED1C3F">
              <w:rPr>
                <w:rFonts w:asciiTheme="majorHAnsi" w:hAnsiTheme="majorHAnsi" w:cstheme="majorHAnsi"/>
              </w:rPr>
              <w:t xml:space="preserve">ode was well organized and easy to read. Good use of comments. </w:t>
            </w:r>
            <w:r w:rsidR="00ED1C3F" w:rsidRPr="00ED1C3F">
              <w:rPr>
                <w:rFonts w:asciiTheme="majorHAnsi" w:hAnsiTheme="majorHAnsi" w:cstheme="majorHAnsi"/>
                <w:b/>
                <w:bCs/>
              </w:rPr>
              <w:t>(7-10)</w:t>
            </w:r>
          </w:p>
        </w:tc>
        <w:tc>
          <w:tcPr>
            <w:tcW w:w="2552" w:type="dxa"/>
          </w:tcPr>
          <w:p w14:paraId="37B78687" w14:textId="100ED867" w:rsidR="00ED1C3F" w:rsidRPr="00290D21" w:rsidRDefault="000D6D35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code</w:t>
            </w:r>
            <w:r w:rsidR="00ED1C3F">
              <w:rPr>
                <w:rFonts w:asciiTheme="majorHAnsi" w:hAnsiTheme="majorHAnsi" w:cstheme="majorHAnsi"/>
              </w:rPr>
              <w:t xml:space="preserve"> could be better organized and easier to read. Missing some comments. </w:t>
            </w:r>
            <w:r w:rsidR="00ED1C3F" w:rsidRPr="00ED1C3F">
              <w:rPr>
                <w:rFonts w:asciiTheme="majorHAnsi" w:hAnsiTheme="majorHAnsi" w:cstheme="majorHAnsi"/>
                <w:b/>
                <w:bCs/>
              </w:rPr>
              <w:t>(4-7)</w:t>
            </w:r>
          </w:p>
        </w:tc>
        <w:tc>
          <w:tcPr>
            <w:tcW w:w="2758" w:type="dxa"/>
          </w:tcPr>
          <w:p w14:paraId="16B0A97C" w14:textId="6E3C2F34" w:rsidR="00ED1C3F" w:rsidRPr="00290D21" w:rsidRDefault="00D03047" w:rsidP="00290D2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c</w:t>
            </w:r>
            <w:r w:rsidR="00ED1C3F">
              <w:rPr>
                <w:rFonts w:asciiTheme="majorHAnsi" w:hAnsiTheme="majorHAnsi" w:cstheme="majorHAnsi"/>
              </w:rPr>
              <w:t xml:space="preserve">ode was disorganized and hard to read. No comments were used. </w:t>
            </w:r>
            <w:r w:rsidR="00ED1C3F" w:rsidRPr="00ED1C3F">
              <w:rPr>
                <w:rFonts w:asciiTheme="majorHAnsi" w:hAnsiTheme="majorHAnsi" w:cstheme="majorHAnsi"/>
                <w:b/>
                <w:bCs/>
              </w:rPr>
              <w:t>(0-4)</w:t>
            </w:r>
          </w:p>
        </w:tc>
      </w:tr>
    </w:tbl>
    <w:p w14:paraId="50557B93" w14:textId="1320225B" w:rsidR="00DD43EA" w:rsidRDefault="00DD43EA" w:rsidP="007465EB">
      <w:pPr>
        <w:pStyle w:val="Heading1"/>
        <w:rPr>
          <w:rFonts w:eastAsia="Calibri"/>
          <w:u w:val="single"/>
        </w:rPr>
      </w:pPr>
    </w:p>
    <w:sectPr w:rsidR="00DD43EA" w:rsidSect="00F573D9">
      <w:headerReference w:type="default" r:id="rId15"/>
      <w:pgSz w:w="12240" w:h="15840"/>
      <w:pgMar w:top="1440" w:right="108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A3A5" w14:textId="77777777" w:rsidR="00001CE4" w:rsidRDefault="00001CE4" w:rsidP="0068648C">
      <w:pPr>
        <w:spacing w:after="0" w:line="240" w:lineRule="auto"/>
      </w:pPr>
      <w:r>
        <w:separator/>
      </w:r>
    </w:p>
  </w:endnote>
  <w:endnote w:type="continuationSeparator" w:id="0">
    <w:p w14:paraId="4FF0FCBC" w14:textId="77777777" w:rsidR="00001CE4" w:rsidRDefault="00001CE4" w:rsidP="0068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Condense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58BB" w14:textId="77777777" w:rsidR="00001CE4" w:rsidRDefault="00001CE4" w:rsidP="0068648C">
      <w:pPr>
        <w:spacing w:after="0" w:line="240" w:lineRule="auto"/>
      </w:pPr>
      <w:r>
        <w:separator/>
      </w:r>
    </w:p>
  </w:footnote>
  <w:footnote w:type="continuationSeparator" w:id="0">
    <w:p w14:paraId="28B644BE" w14:textId="77777777" w:rsidR="00001CE4" w:rsidRDefault="00001CE4" w:rsidP="0068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A4E7" w14:textId="25F81535" w:rsidR="005D053B" w:rsidRDefault="005D0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2507E"/>
    <w:multiLevelType w:val="multilevel"/>
    <w:tmpl w:val="643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55640"/>
    <w:multiLevelType w:val="hybridMultilevel"/>
    <w:tmpl w:val="9662D612"/>
    <w:lvl w:ilvl="0" w:tplc="733896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A4B5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857CB"/>
    <w:multiLevelType w:val="hybridMultilevel"/>
    <w:tmpl w:val="E5F8EFA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646E60"/>
    <w:multiLevelType w:val="multilevel"/>
    <w:tmpl w:val="586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84262"/>
    <w:multiLevelType w:val="multilevel"/>
    <w:tmpl w:val="BC1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z Stacey">
    <w15:presenceInfo w15:providerId="AD" w15:userId="S::Lstacey@conestogac.on.ca::4a917fb5-cbd7-4d77-a5ea-4f440ad7a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BEIjAyNTIwNLAyUdpeDU4uLM/DyQArNaAKNO5PQsAAAA"/>
  </w:docVars>
  <w:rsids>
    <w:rsidRoot w:val="0068648C"/>
    <w:rsid w:val="00001CE4"/>
    <w:rsid w:val="0000661C"/>
    <w:rsid w:val="00017383"/>
    <w:rsid w:val="00020946"/>
    <w:rsid w:val="00045409"/>
    <w:rsid w:val="000721D1"/>
    <w:rsid w:val="000B3259"/>
    <w:rsid w:val="000B6FB6"/>
    <w:rsid w:val="000B741A"/>
    <w:rsid w:val="000C31B5"/>
    <w:rsid w:val="000D6D35"/>
    <w:rsid w:val="00131867"/>
    <w:rsid w:val="00176C48"/>
    <w:rsid w:val="001C6994"/>
    <w:rsid w:val="001E10FC"/>
    <w:rsid w:val="00205BE7"/>
    <w:rsid w:val="00227B0C"/>
    <w:rsid w:val="00235CB7"/>
    <w:rsid w:val="00247677"/>
    <w:rsid w:val="0025005E"/>
    <w:rsid w:val="00267603"/>
    <w:rsid w:val="00286312"/>
    <w:rsid w:val="00286565"/>
    <w:rsid w:val="00290D21"/>
    <w:rsid w:val="002F4313"/>
    <w:rsid w:val="003161A3"/>
    <w:rsid w:val="00332F6B"/>
    <w:rsid w:val="003D11FE"/>
    <w:rsid w:val="003D51C2"/>
    <w:rsid w:val="003D6794"/>
    <w:rsid w:val="00401CFB"/>
    <w:rsid w:val="00435820"/>
    <w:rsid w:val="004473DB"/>
    <w:rsid w:val="004700E3"/>
    <w:rsid w:val="00470ABD"/>
    <w:rsid w:val="00495492"/>
    <w:rsid w:val="00495937"/>
    <w:rsid w:val="004C2AEF"/>
    <w:rsid w:val="00504AA3"/>
    <w:rsid w:val="005319D4"/>
    <w:rsid w:val="0057044F"/>
    <w:rsid w:val="00577E34"/>
    <w:rsid w:val="0058669C"/>
    <w:rsid w:val="005B05A1"/>
    <w:rsid w:val="005B71A7"/>
    <w:rsid w:val="005D053B"/>
    <w:rsid w:val="005D26CD"/>
    <w:rsid w:val="005E2027"/>
    <w:rsid w:val="005E5A63"/>
    <w:rsid w:val="005E7AF5"/>
    <w:rsid w:val="00602C45"/>
    <w:rsid w:val="006047D4"/>
    <w:rsid w:val="00620785"/>
    <w:rsid w:val="00632EA9"/>
    <w:rsid w:val="00635608"/>
    <w:rsid w:val="00637922"/>
    <w:rsid w:val="006452E1"/>
    <w:rsid w:val="0064741C"/>
    <w:rsid w:val="0068409B"/>
    <w:rsid w:val="0068648C"/>
    <w:rsid w:val="00686FAC"/>
    <w:rsid w:val="006913B2"/>
    <w:rsid w:val="006930B5"/>
    <w:rsid w:val="006D5F65"/>
    <w:rsid w:val="006D772A"/>
    <w:rsid w:val="006E7D23"/>
    <w:rsid w:val="006F09A9"/>
    <w:rsid w:val="007014B8"/>
    <w:rsid w:val="007376D6"/>
    <w:rsid w:val="007465EB"/>
    <w:rsid w:val="00750F1E"/>
    <w:rsid w:val="00753B87"/>
    <w:rsid w:val="0075577A"/>
    <w:rsid w:val="007638D0"/>
    <w:rsid w:val="007B7E32"/>
    <w:rsid w:val="007E6A85"/>
    <w:rsid w:val="00802AE6"/>
    <w:rsid w:val="008072DC"/>
    <w:rsid w:val="008210F4"/>
    <w:rsid w:val="008522AE"/>
    <w:rsid w:val="00890130"/>
    <w:rsid w:val="0089620A"/>
    <w:rsid w:val="008963C8"/>
    <w:rsid w:val="008A18E6"/>
    <w:rsid w:val="008B4A7C"/>
    <w:rsid w:val="008F2091"/>
    <w:rsid w:val="00907772"/>
    <w:rsid w:val="009108D0"/>
    <w:rsid w:val="00916250"/>
    <w:rsid w:val="00945C35"/>
    <w:rsid w:val="00953D8E"/>
    <w:rsid w:val="00956FB9"/>
    <w:rsid w:val="00983A74"/>
    <w:rsid w:val="009952EE"/>
    <w:rsid w:val="00996DED"/>
    <w:rsid w:val="009C66CC"/>
    <w:rsid w:val="009D18F0"/>
    <w:rsid w:val="009F00DD"/>
    <w:rsid w:val="00A02F26"/>
    <w:rsid w:val="00A16880"/>
    <w:rsid w:val="00A212D4"/>
    <w:rsid w:val="00A41998"/>
    <w:rsid w:val="00A5032F"/>
    <w:rsid w:val="00A749DA"/>
    <w:rsid w:val="00A84022"/>
    <w:rsid w:val="00A875A9"/>
    <w:rsid w:val="00AA0C6A"/>
    <w:rsid w:val="00AF1C82"/>
    <w:rsid w:val="00B312D1"/>
    <w:rsid w:val="00B35246"/>
    <w:rsid w:val="00B3740B"/>
    <w:rsid w:val="00B60C94"/>
    <w:rsid w:val="00B644DC"/>
    <w:rsid w:val="00B83F41"/>
    <w:rsid w:val="00BC064C"/>
    <w:rsid w:val="00BF243A"/>
    <w:rsid w:val="00C05C1E"/>
    <w:rsid w:val="00C112A8"/>
    <w:rsid w:val="00CA2F98"/>
    <w:rsid w:val="00CD70C5"/>
    <w:rsid w:val="00CE15FF"/>
    <w:rsid w:val="00D03047"/>
    <w:rsid w:val="00D50E7E"/>
    <w:rsid w:val="00D75858"/>
    <w:rsid w:val="00D77269"/>
    <w:rsid w:val="00DD43EA"/>
    <w:rsid w:val="00E17F3E"/>
    <w:rsid w:val="00E2702B"/>
    <w:rsid w:val="00E27FE3"/>
    <w:rsid w:val="00E36DFE"/>
    <w:rsid w:val="00E37D91"/>
    <w:rsid w:val="00E4048A"/>
    <w:rsid w:val="00E47B05"/>
    <w:rsid w:val="00E47C0D"/>
    <w:rsid w:val="00E66F22"/>
    <w:rsid w:val="00ED1C3F"/>
    <w:rsid w:val="00EF60DB"/>
    <w:rsid w:val="00F31D4D"/>
    <w:rsid w:val="00F573D9"/>
    <w:rsid w:val="00F642A2"/>
    <w:rsid w:val="00FA140E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9490"/>
  <w15:chartTrackingRefBased/>
  <w15:docId w15:val="{79566CF4-390D-42B0-B360-6FE4413E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6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48C"/>
  </w:style>
  <w:style w:type="paragraph" w:styleId="Footer">
    <w:name w:val="footer"/>
    <w:basedOn w:val="Normal"/>
    <w:link w:val="FooterChar"/>
    <w:uiPriority w:val="99"/>
    <w:unhideWhenUsed/>
    <w:rsid w:val="0068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48C"/>
  </w:style>
  <w:style w:type="character" w:customStyle="1" w:styleId="Heading1Char">
    <w:name w:val="Heading 1 Char"/>
    <w:basedOn w:val="DefaultParagraphFont"/>
    <w:link w:val="Heading1"/>
    <w:uiPriority w:val="9"/>
    <w:rsid w:val="00686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880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D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E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7E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0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E10F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32F6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7557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DE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DE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96DE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96DED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96DE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DED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86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3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FAA753F3E11418935D29AD2450504" ma:contentTypeVersion="14" ma:contentTypeDescription="Create a new document." ma:contentTypeScope="" ma:versionID="200130bd75d104a15a7d039464b64471">
  <xsd:schema xmlns:xsd="http://www.w3.org/2001/XMLSchema" xmlns:xs="http://www.w3.org/2001/XMLSchema" xmlns:p="http://schemas.microsoft.com/office/2006/metadata/properties" xmlns:ns2="a72459a8-2876-42b8-bef4-a48057433d78" xmlns:ns3="39a2ddd7-b8f5-4c59-b42e-68b2a64319f1" targetNamespace="http://schemas.microsoft.com/office/2006/metadata/properties" ma:root="true" ma:fieldsID="d8eea0828aabfd56c815cd78c631576e" ns2:_="" ns3:_="">
    <xsd:import namespace="a72459a8-2876-42b8-bef4-a48057433d78"/>
    <xsd:import namespace="39a2ddd7-b8f5-4c59-b42e-68b2a64319f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459a8-2876-42b8-bef4-a48057433d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2ddd7-b8f5-4c59-b42e-68b2a6431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654D0-4C6A-496E-A8C8-7EEF82141D41}"/>
</file>

<file path=customXml/itemProps2.xml><?xml version="1.0" encoding="utf-8"?>
<ds:datastoreItem xmlns:ds="http://schemas.openxmlformats.org/officeDocument/2006/customXml" ds:itemID="{6FD692D0-4466-49FF-B2A3-71599BFA2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F7F5C-29F1-429F-AA19-019B0B7ABD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Way</dc:creator>
  <cp:keywords/>
  <dc:description/>
  <cp:lastModifiedBy>Liz Stacey</cp:lastModifiedBy>
  <cp:revision>2</cp:revision>
  <dcterms:created xsi:type="dcterms:W3CDTF">2022-04-25T21:05:00Z</dcterms:created>
  <dcterms:modified xsi:type="dcterms:W3CDTF">2022-04-25T21:05:00Z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0x0101003A7FAA753F3E11418935D29AD2450504</vt:lpwstr>
  </property>
</Properties>
</file>